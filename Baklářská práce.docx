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532C8" w14:textId="77777777" w:rsidR="00C67F13" w:rsidRPr="00F3089E" w:rsidRDefault="00C67F13" w:rsidP="003D401B">
      <w:pPr>
        <w:pStyle w:val="Zkladntext"/>
      </w:pPr>
    </w:p>
    <w:p w14:paraId="0EDA1915" w14:textId="37A3233E" w:rsidR="00C67F13" w:rsidRPr="00F3089E" w:rsidRDefault="00DB271D" w:rsidP="0081369A">
      <w:pPr>
        <w:spacing w:before="153" w:line="360" w:lineRule="auto"/>
        <w:ind w:left="794" w:right="852"/>
        <w:jc w:val="both"/>
        <w:rPr>
          <w:rFonts w:asciiTheme="minorHAnsi" w:hAnsiTheme="minorHAnsi" w:cstheme="minorHAnsi"/>
          <w:b/>
          <w:sz w:val="48"/>
        </w:rPr>
      </w:pPr>
      <w:r w:rsidRPr="00F3089E">
        <w:rPr>
          <w:rFonts w:asciiTheme="minorHAnsi" w:hAnsiTheme="minorHAnsi" w:cstheme="minorHAnsi"/>
          <w:b/>
          <w:color w:val="000009"/>
          <w:sz w:val="48"/>
        </w:rPr>
        <w:t xml:space="preserve">UNICORN </w:t>
      </w:r>
      <w:r w:rsidR="00EB15EE" w:rsidRPr="00F3089E">
        <w:rPr>
          <w:rFonts w:asciiTheme="minorHAnsi" w:hAnsiTheme="minorHAnsi" w:cstheme="minorHAnsi"/>
          <w:b/>
          <w:color w:val="000009"/>
          <w:sz w:val="48"/>
        </w:rPr>
        <w:t>VYSOKÁ ŠKOLA S.R.O.</w:t>
      </w:r>
    </w:p>
    <w:p w14:paraId="60010482" w14:textId="77777777" w:rsidR="00C67F13" w:rsidRPr="00F3089E" w:rsidRDefault="00C67F13" w:rsidP="003D401B">
      <w:pPr>
        <w:pStyle w:val="Zkladntext"/>
      </w:pPr>
    </w:p>
    <w:p w14:paraId="2216CCD0" w14:textId="77777777" w:rsidR="00C67F13" w:rsidRPr="00F3089E" w:rsidRDefault="00C67F13" w:rsidP="003D401B">
      <w:pPr>
        <w:pStyle w:val="Zkladntext"/>
      </w:pPr>
    </w:p>
    <w:p w14:paraId="5FBC1C61" w14:textId="77777777" w:rsidR="00C67F13" w:rsidRPr="00F3089E" w:rsidRDefault="00C67F13" w:rsidP="003D401B">
      <w:pPr>
        <w:pStyle w:val="Zkladntext"/>
      </w:pPr>
    </w:p>
    <w:p w14:paraId="4E99A6C1" w14:textId="77777777" w:rsidR="00C67F13" w:rsidRPr="00F3089E" w:rsidRDefault="00C67F13" w:rsidP="003D401B">
      <w:pPr>
        <w:pStyle w:val="Zkladntext"/>
      </w:pPr>
    </w:p>
    <w:p w14:paraId="779F1B11" w14:textId="77777777" w:rsidR="00C67F13" w:rsidRPr="00F3089E" w:rsidRDefault="00C67F13" w:rsidP="003D401B">
      <w:pPr>
        <w:pStyle w:val="Zkladntext"/>
      </w:pPr>
    </w:p>
    <w:p w14:paraId="2DDE5D07" w14:textId="77777777" w:rsidR="00C67F13" w:rsidRPr="00F3089E" w:rsidRDefault="00C67F13" w:rsidP="003D401B">
      <w:pPr>
        <w:pStyle w:val="Zkladntext"/>
      </w:pPr>
    </w:p>
    <w:p w14:paraId="46A3A724" w14:textId="77777777" w:rsidR="00C67F13" w:rsidRPr="00F3089E" w:rsidRDefault="00C67F13" w:rsidP="003D401B">
      <w:pPr>
        <w:pStyle w:val="Zkladntext"/>
      </w:pPr>
    </w:p>
    <w:p w14:paraId="535FC236" w14:textId="0DF1B67C" w:rsidR="00C67F13" w:rsidRPr="00F3089E" w:rsidRDefault="00DB271D" w:rsidP="00370D1C">
      <w:pPr>
        <w:pStyle w:val="Nzev"/>
        <w:spacing w:line="360" w:lineRule="auto"/>
        <w:jc w:val="both"/>
        <w:rPr>
          <w:rFonts w:asciiTheme="minorHAnsi" w:hAnsiTheme="minorHAnsi" w:cstheme="minorHAnsi"/>
        </w:rPr>
      </w:pPr>
      <w:r w:rsidRPr="00F3089E">
        <w:rPr>
          <w:rFonts w:asciiTheme="minorHAnsi" w:hAnsiTheme="minorHAnsi" w:cstheme="minorHAnsi"/>
          <w:color w:val="000009"/>
        </w:rPr>
        <w:t>BAKALÁŘSKÁ PRÁCE</w:t>
      </w:r>
    </w:p>
    <w:p w14:paraId="634E37D3" w14:textId="77777777" w:rsidR="00C67F13" w:rsidRPr="00F3089E" w:rsidRDefault="00C67F13" w:rsidP="003D401B">
      <w:pPr>
        <w:pStyle w:val="Zkladntext"/>
      </w:pPr>
    </w:p>
    <w:p w14:paraId="4AC080FA" w14:textId="77777777" w:rsidR="00C67F13" w:rsidRPr="00F3089E" w:rsidRDefault="00C67F13" w:rsidP="003D401B">
      <w:pPr>
        <w:pStyle w:val="Zkladntext"/>
      </w:pPr>
    </w:p>
    <w:p w14:paraId="5620E32A" w14:textId="77777777" w:rsidR="00C67F13" w:rsidRPr="00F3089E" w:rsidRDefault="00C67F13" w:rsidP="003D401B">
      <w:pPr>
        <w:pStyle w:val="Zkladntext"/>
      </w:pPr>
    </w:p>
    <w:p w14:paraId="10AC5190" w14:textId="31AAE702" w:rsidR="00C67F13" w:rsidRPr="00F3089E" w:rsidRDefault="00E51757" w:rsidP="0081369A">
      <w:pPr>
        <w:tabs>
          <w:tab w:val="left" w:pos="4111"/>
        </w:tabs>
        <w:spacing w:line="360" w:lineRule="auto"/>
        <w:ind w:right="388"/>
        <w:jc w:val="both"/>
        <w:rPr>
          <w:rFonts w:asciiTheme="minorHAnsi" w:hAnsiTheme="minorHAnsi" w:cstheme="minorHAnsi"/>
          <w:b/>
          <w:i/>
          <w:sz w:val="40"/>
        </w:rPr>
      </w:pPr>
      <w:r w:rsidRPr="00F3089E">
        <w:rPr>
          <w:rFonts w:asciiTheme="minorHAnsi" w:hAnsiTheme="minorHAnsi" w:cstheme="minorHAnsi"/>
          <w:b/>
          <w:spacing w:val="-3"/>
          <w:sz w:val="40"/>
        </w:rPr>
        <w:t>2023</w:t>
      </w:r>
      <w:r w:rsidRPr="00F3089E">
        <w:rPr>
          <w:rFonts w:asciiTheme="minorHAnsi" w:hAnsiTheme="minorHAnsi" w:cstheme="minorHAnsi"/>
          <w:b/>
          <w:spacing w:val="-3"/>
          <w:sz w:val="40"/>
        </w:rPr>
        <w:tab/>
      </w:r>
      <w:r w:rsidRPr="00F3089E">
        <w:rPr>
          <w:rFonts w:asciiTheme="minorHAnsi" w:hAnsiTheme="minorHAnsi" w:cstheme="minorHAnsi"/>
          <w:b/>
          <w:spacing w:val="-3"/>
          <w:sz w:val="40"/>
        </w:rPr>
        <w:tab/>
      </w:r>
      <w:r w:rsidRPr="00F3089E">
        <w:rPr>
          <w:rFonts w:asciiTheme="minorHAnsi" w:hAnsiTheme="minorHAnsi" w:cstheme="minorHAnsi"/>
          <w:b/>
          <w:spacing w:val="-3"/>
          <w:sz w:val="40"/>
        </w:rPr>
        <w:tab/>
      </w:r>
      <w:r w:rsidRPr="00F3089E">
        <w:rPr>
          <w:rFonts w:asciiTheme="minorHAnsi" w:hAnsiTheme="minorHAnsi" w:cstheme="minorHAnsi"/>
          <w:b/>
          <w:spacing w:val="-3"/>
          <w:sz w:val="40"/>
        </w:rPr>
        <w:tab/>
      </w:r>
      <w:r w:rsidR="00DB271D" w:rsidRPr="00F3089E">
        <w:rPr>
          <w:rFonts w:asciiTheme="minorHAnsi" w:hAnsiTheme="minorHAnsi" w:cstheme="minorHAnsi"/>
          <w:b/>
          <w:spacing w:val="-3"/>
          <w:sz w:val="40"/>
        </w:rPr>
        <w:tab/>
      </w:r>
      <w:r w:rsidRPr="00F3089E">
        <w:rPr>
          <w:rFonts w:asciiTheme="minorHAnsi" w:hAnsiTheme="minorHAnsi" w:cstheme="minorHAnsi"/>
          <w:b/>
          <w:sz w:val="40"/>
        </w:rPr>
        <w:t>Valerij Šlovikov</w:t>
      </w:r>
    </w:p>
    <w:p w14:paraId="3DC1B8FC" w14:textId="77777777" w:rsidR="00C67F13" w:rsidRPr="00F3089E" w:rsidRDefault="00C67F13" w:rsidP="0081369A">
      <w:pPr>
        <w:spacing w:line="360" w:lineRule="auto"/>
        <w:jc w:val="both"/>
        <w:rPr>
          <w:rFonts w:asciiTheme="minorHAnsi" w:hAnsiTheme="minorHAnsi" w:cstheme="minorHAnsi"/>
          <w:sz w:val="40"/>
        </w:rPr>
        <w:sectPr w:rsidR="00C67F13" w:rsidRPr="00F3089E" w:rsidSect="004D7DEC">
          <w:footerReference w:type="default" r:id="rId8"/>
          <w:pgSz w:w="11900" w:h="16840"/>
          <w:pgMar w:top="620" w:right="740" w:bottom="280" w:left="1660" w:header="720" w:footer="720" w:gutter="0"/>
          <w:pgNumType w:start="6"/>
          <w:cols w:space="720"/>
        </w:sectPr>
      </w:pPr>
    </w:p>
    <w:p w14:paraId="4981CB5A" w14:textId="77777777" w:rsidR="00C67F13" w:rsidRPr="00F3089E" w:rsidRDefault="00C67F13" w:rsidP="003D401B">
      <w:pPr>
        <w:pStyle w:val="Zkladntext"/>
      </w:pPr>
    </w:p>
    <w:p w14:paraId="13631EE7" w14:textId="5ED3E0D4" w:rsidR="00C67F13" w:rsidRPr="00F3089E" w:rsidRDefault="00DB271D" w:rsidP="0081369A">
      <w:pPr>
        <w:spacing w:line="360" w:lineRule="auto"/>
        <w:ind w:left="328" w:right="286"/>
        <w:jc w:val="both"/>
        <w:rPr>
          <w:rFonts w:asciiTheme="minorHAnsi" w:hAnsiTheme="minorHAnsi" w:cstheme="minorHAnsi"/>
          <w:b/>
          <w:sz w:val="32"/>
        </w:rPr>
      </w:pPr>
      <w:r w:rsidRPr="00F3089E">
        <w:rPr>
          <w:rFonts w:asciiTheme="minorHAnsi" w:hAnsiTheme="minorHAnsi" w:cstheme="minorHAnsi"/>
          <w:b/>
          <w:color w:val="000009"/>
          <w:sz w:val="32"/>
        </w:rPr>
        <w:t xml:space="preserve">UNICORN </w:t>
      </w:r>
      <w:r w:rsidR="00EB15EE" w:rsidRPr="00F3089E">
        <w:rPr>
          <w:rFonts w:asciiTheme="minorHAnsi" w:hAnsiTheme="minorHAnsi" w:cstheme="minorHAnsi"/>
          <w:b/>
          <w:color w:val="000009"/>
          <w:sz w:val="32"/>
        </w:rPr>
        <w:t>VYSOKÁ ŠKOLA S.R.O.</w:t>
      </w:r>
    </w:p>
    <w:p w14:paraId="5CA54A46" w14:textId="77777777" w:rsidR="00C67F13" w:rsidRPr="00F3089E" w:rsidRDefault="00C67F13" w:rsidP="003D401B">
      <w:pPr>
        <w:pStyle w:val="Zkladntext"/>
      </w:pPr>
    </w:p>
    <w:p w14:paraId="5C0C2BAB" w14:textId="73A664BA" w:rsidR="00C67F13" w:rsidRPr="004339A3" w:rsidRDefault="00F767D3" w:rsidP="004339A3">
      <w:pPr>
        <w:spacing w:before="205" w:line="360" w:lineRule="auto"/>
        <w:ind w:left="328" w:right="286"/>
        <w:jc w:val="both"/>
        <w:rPr>
          <w:rFonts w:asciiTheme="minorHAnsi" w:hAnsiTheme="minorHAnsi" w:cstheme="minorHAnsi"/>
          <w:b/>
          <w:sz w:val="28"/>
        </w:rPr>
      </w:pPr>
      <w:r w:rsidRPr="00F3089E">
        <w:rPr>
          <w:rFonts w:asciiTheme="minorHAnsi" w:hAnsiTheme="minorHAnsi" w:cstheme="minorHAnsi"/>
          <w:b/>
          <w:sz w:val="28"/>
        </w:rPr>
        <w:t>Softwarový vývoj</w:t>
      </w:r>
    </w:p>
    <w:p w14:paraId="59F42C24" w14:textId="77777777" w:rsidR="00C67F13" w:rsidRPr="00F3089E" w:rsidRDefault="00C67F13" w:rsidP="003D401B">
      <w:pPr>
        <w:pStyle w:val="Zkladntext"/>
      </w:pPr>
    </w:p>
    <w:p w14:paraId="7F3EEB9C" w14:textId="51731FEA" w:rsidR="00B136F4" w:rsidRPr="004339A3" w:rsidRDefault="004129D2" w:rsidP="004339A3">
      <w:pPr>
        <w:pStyle w:val="Zkladntext"/>
      </w:pPr>
      <w:r w:rsidRPr="00F3089E">
        <w:drawing>
          <wp:inline distT="0" distB="0" distL="0" distR="0" wp14:anchorId="7B8B863D" wp14:editId="0BB03913">
            <wp:extent cx="2997200" cy="3572297"/>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7200" cy="3572297"/>
                    </a:xfrm>
                    <a:prstGeom prst="rect">
                      <a:avLst/>
                    </a:prstGeom>
                  </pic:spPr>
                </pic:pic>
              </a:graphicData>
            </a:graphic>
          </wp:inline>
        </w:drawing>
      </w:r>
    </w:p>
    <w:p w14:paraId="113F0800" w14:textId="522C0EC1" w:rsidR="00C67F13" w:rsidRPr="00F3089E" w:rsidRDefault="00DB271D" w:rsidP="0081369A">
      <w:pPr>
        <w:spacing w:line="360" w:lineRule="auto"/>
        <w:ind w:left="328" w:right="286"/>
        <w:jc w:val="both"/>
        <w:rPr>
          <w:rFonts w:asciiTheme="minorHAnsi" w:hAnsiTheme="minorHAnsi" w:cstheme="minorHAnsi"/>
          <w:b/>
          <w:sz w:val="32"/>
        </w:rPr>
      </w:pPr>
      <w:r w:rsidRPr="00F3089E">
        <w:rPr>
          <w:rFonts w:asciiTheme="minorHAnsi" w:hAnsiTheme="minorHAnsi" w:cstheme="minorHAnsi"/>
          <w:b/>
          <w:color w:val="000009"/>
          <w:sz w:val="32"/>
        </w:rPr>
        <w:t>BAKALÁŘSKÁ PRÁCE</w:t>
      </w:r>
    </w:p>
    <w:p w14:paraId="5D7F7FCF" w14:textId="77777777" w:rsidR="00C67F13" w:rsidRPr="00F3089E" w:rsidRDefault="00C67F13" w:rsidP="003D401B">
      <w:pPr>
        <w:pStyle w:val="Zkladntext"/>
      </w:pPr>
    </w:p>
    <w:p w14:paraId="06F10C2C" w14:textId="680B6EAA" w:rsidR="00C67F13" w:rsidRPr="00F3089E" w:rsidRDefault="00370D1C" w:rsidP="003D401B">
      <w:pPr>
        <w:pStyle w:val="Zkladntext"/>
      </w:pPr>
      <w:r w:rsidRPr="00F3089E">
        <w:t>Využití GPU ve webových prohlížečích</w:t>
      </w:r>
    </w:p>
    <w:p w14:paraId="58180CCE" w14:textId="77777777" w:rsidR="001557FC" w:rsidRPr="00F3089E" w:rsidRDefault="001557FC" w:rsidP="003D401B">
      <w:pPr>
        <w:pStyle w:val="Zkladntext"/>
      </w:pPr>
    </w:p>
    <w:p w14:paraId="686C99E5" w14:textId="26A61196" w:rsidR="00C67F13" w:rsidRPr="00F3089E" w:rsidRDefault="00DB271D" w:rsidP="0081369A">
      <w:pPr>
        <w:spacing w:before="1" w:line="360" w:lineRule="auto"/>
        <w:ind w:left="328" w:right="286"/>
        <w:jc w:val="both"/>
        <w:rPr>
          <w:rFonts w:asciiTheme="minorHAnsi" w:hAnsiTheme="minorHAnsi" w:cstheme="minorHAnsi"/>
        </w:rPr>
      </w:pPr>
      <w:r w:rsidRPr="00F3089E">
        <w:rPr>
          <w:rFonts w:asciiTheme="minorHAnsi" w:hAnsiTheme="minorHAnsi" w:cstheme="minorHAnsi"/>
          <w:b/>
        </w:rPr>
        <w:t xml:space="preserve">Autor BP: </w:t>
      </w:r>
      <w:r w:rsidR="00E51757" w:rsidRPr="00F3089E">
        <w:rPr>
          <w:rFonts w:asciiTheme="minorHAnsi" w:hAnsiTheme="minorHAnsi" w:cstheme="minorHAnsi"/>
        </w:rPr>
        <w:t>Valerij Šlovikov</w:t>
      </w:r>
    </w:p>
    <w:p w14:paraId="22713A3F" w14:textId="05E7EBD0" w:rsidR="00C67F13" w:rsidRPr="00F3089E" w:rsidRDefault="00DB271D" w:rsidP="003D401B">
      <w:pPr>
        <w:pStyle w:val="Zkladntext"/>
        <w:sectPr w:rsidR="00C67F13" w:rsidRPr="00F3089E">
          <w:footerReference w:type="default" r:id="rId10"/>
          <w:pgSz w:w="11900" w:h="16840"/>
          <w:pgMar w:top="1340" w:right="740" w:bottom="280" w:left="1660" w:header="720" w:footer="720" w:gutter="0"/>
          <w:cols w:space="720"/>
        </w:sectPr>
      </w:pPr>
      <w:r w:rsidRPr="00F3089E">
        <w:rPr>
          <w:b/>
        </w:rPr>
        <w:t xml:space="preserve">Vedoucí BP: </w:t>
      </w:r>
      <w:r w:rsidR="008036C4" w:rsidRPr="00F3089E">
        <w:t>Ing. M</w:t>
      </w:r>
      <w:r w:rsidR="00E51757" w:rsidRPr="00F3089E">
        <w:t>ichal Gregor</w:t>
      </w:r>
    </w:p>
    <w:p w14:paraId="190D74E1" w14:textId="77777777" w:rsidR="00C67F13" w:rsidRPr="00F3089E" w:rsidRDefault="00C67F13" w:rsidP="003D401B">
      <w:pPr>
        <w:pStyle w:val="Zkladntext"/>
      </w:pPr>
    </w:p>
    <w:p w14:paraId="34498BEB" w14:textId="77777777" w:rsidR="00C67F13" w:rsidRPr="00F3089E" w:rsidRDefault="00C67F13" w:rsidP="003D401B">
      <w:pPr>
        <w:pStyle w:val="Zkladntext"/>
      </w:pPr>
    </w:p>
    <w:p w14:paraId="04898859" w14:textId="77777777" w:rsidR="00C67F13" w:rsidRPr="00F3089E" w:rsidRDefault="00C67F13" w:rsidP="003D401B">
      <w:pPr>
        <w:pStyle w:val="Zkladntext"/>
      </w:pPr>
    </w:p>
    <w:p w14:paraId="2B4066DF" w14:textId="77777777" w:rsidR="00C67F13" w:rsidRPr="00F3089E" w:rsidRDefault="00C67F13" w:rsidP="003D401B">
      <w:pPr>
        <w:pStyle w:val="Zkladntext"/>
      </w:pPr>
    </w:p>
    <w:p w14:paraId="60B736C0" w14:textId="77777777" w:rsidR="00C67F13" w:rsidRPr="00F3089E" w:rsidRDefault="00C67F13" w:rsidP="003D401B">
      <w:pPr>
        <w:pStyle w:val="Zkladntext"/>
      </w:pPr>
    </w:p>
    <w:p w14:paraId="6FBC575D" w14:textId="77777777" w:rsidR="00C67F13" w:rsidRPr="00F3089E" w:rsidRDefault="00C67F13" w:rsidP="003D401B">
      <w:pPr>
        <w:pStyle w:val="Zkladntext"/>
      </w:pPr>
    </w:p>
    <w:p w14:paraId="0F806606" w14:textId="77777777" w:rsidR="00C67F13" w:rsidRPr="00F3089E" w:rsidRDefault="00C67F13" w:rsidP="003D401B">
      <w:pPr>
        <w:pStyle w:val="Zkladntext"/>
      </w:pPr>
    </w:p>
    <w:p w14:paraId="4BD69FDD" w14:textId="77777777" w:rsidR="00C67F13" w:rsidRPr="00F3089E" w:rsidRDefault="00C67F13" w:rsidP="003D401B">
      <w:pPr>
        <w:pStyle w:val="Zkladntext"/>
      </w:pPr>
    </w:p>
    <w:p w14:paraId="03BFC2A9" w14:textId="77777777" w:rsidR="00C67F13" w:rsidRPr="00F3089E" w:rsidRDefault="00DB271D" w:rsidP="0081369A">
      <w:pPr>
        <w:spacing w:line="360" w:lineRule="auto"/>
        <w:ind w:left="328"/>
        <w:jc w:val="both"/>
        <w:rPr>
          <w:rFonts w:asciiTheme="minorHAnsi" w:hAnsiTheme="minorHAnsi" w:cstheme="minorHAnsi"/>
          <w:b/>
          <w:sz w:val="32"/>
        </w:rPr>
      </w:pPr>
      <w:r w:rsidRPr="00F3089E">
        <w:rPr>
          <w:rFonts w:asciiTheme="minorHAnsi" w:hAnsiTheme="minorHAnsi" w:cstheme="minorHAnsi"/>
          <w:b/>
          <w:color w:val="000009"/>
          <w:sz w:val="32"/>
        </w:rPr>
        <w:t>Čestné prohlášení</w:t>
      </w:r>
    </w:p>
    <w:p w14:paraId="6E9B6F42" w14:textId="77777777" w:rsidR="00C67F13" w:rsidRPr="00F3089E" w:rsidRDefault="00C67F13" w:rsidP="003D401B">
      <w:pPr>
        <w:pStyle w:val="Zkladntext"/>
      </w:pPr>
    </w:p>
    <w:p w14:paraId="5C083B13" w14:textId="6333B7EC" w:rsidR="00C67F13" w:rsidRPr="00F3089E" w:rsidRDefault="00DB271D" w:rsidP="003D401B">
      <w:pPr>
        <w:pStyle w:val="Zkladntext"/>
      </w:pPr>
      <w:r w:rsidRPr="00F3089E">
        <w:t xml:space="preserve">Prohlašuji, že jsem </w:t>
      </w:r>
      <w:r w:rsidRPr="00F3089E">
        <w:rPr>
          <w:spacing w:val="-3"/>
        </w:rPr>
        <w:t xml:space="preserve">svou </w:t>
      </w:r>
      <w:r w:rsidRPr="00F3089E">
        <w:t xml:space="preserve">bakalářskou práci na </w:t>
      </w:r>
      <w:r w:rsidR="00370D1C" w:rsidRPr="00F3089E">
        <w:t>téma Využití GPU ve webových prohlížečích vypracoval</w:t>
      </w:r>
      <w:r w:rsidRPr="00F3089E">
        <w:t xml:space="preserve">/a samostatně pod vedením vedoucího bakalářské práce a s použitím výhradně odborné literatury a dalších informačních zdrojů, které jsou v práci </w:t>
      </w:r>
      <w:r w:rsidR="00A0668B" w:rsidRPr="00F3089E">
        <w:t xml:space="preserve">všechny </w:t>
      </w:r>
      <w:r w:rsidRPr="00F3089E">
        <w:t xml:space="preserve">citovány a jsou také </w:t>
      </w:r>
      <w:r w:rsidRPr="00F3089E">
        <w:rPr>
          <w:spacing w:val="-3"/>
        </w:rPr>
        <w:t xml:space="preserve">uvedeny </w:t>
      </w:r>
      <w:r w:rsidRPr="00F3089E">
        <w:t>v seznamu použitých zdrojů.</w:t>
      </w:r>
    </w:p>
    <w:p w14:paraId="42CF2ABC" w14:textId="77777777" w:rsidR="00C67F13" w:rsidRPr="00F3089E" w:rsidRDefault="00DB271D" w:rsidP="003D401B">
      <w:pPr>
        <w:pStyle w:val="Zkladntext"/>
      </w:pPr>
      <w:r w:rsidRPr="00F3089E">
        <w:t xml:space="preserve">Jako autor/ka této bakalářské práce dále prohlašuji, že v souvislosti s jejím vytvořením jsem neporušil/a autorská </w:t>
      </w:r>
      <w:r w:rsidRPr="00F3089E">
        <w:rPr>
          <w:spacing w:val="-3"/>
        </w:rPr>
        <w:t xml:space="preserve">práva </w:t>
      </w:r>
      <w:r w:rsidRPr="00F3089E">
        <w:t>třetích osob a jsem si plně vědom/a následků porušení ustanovení § 11 a následujících autorského zákona č. 121/2000</w:t>
      </w:r>
      <w:r w:rsidRPr="00F3089E">
        <w:rPr>
          <w:spacing w:val="-7"/>
        </w:rPr>
        <w:t xml:space="preserve"> </w:t>
      </w:r>
      <w:r w:rsidRPr="00F3089E">
        <w:t>Sb.</w:t>
      </w:r>
    </w:p>
    <w:p w14:paraId="20A7382E" w14:textId="61DE0E82" w:rsidR="009250E5" w:rsidRPr="00F3089E" w:rsidRDefault="009250E5" w:rsidP="003D401B">
      <w:pPr>
        <w:pStyle w:val="Zkladntext"/>
      </w:pPr>
      <w:r w:rsidRPr="00F3089E">
        <w:t>Dále prohlašuji, že odevzdaná tištěná verze bakalářské práce je shodná s verzí, kter</w:t>
      </w:r>
      <w:r w:rsidR="009C58C7" w:rsidRPr="00F3089E">
        <w:t>á</w:t>
      </w:r>
      <w:r w:rsidRPr="00F3089E">
        <w:t xml:space="preserve"> byla odevzdána elektronicky. </w:t>
      </w:r>
    </w:p>
    <w:p w14:paraId="4A22F3EF" w14:textId="77777777" w:rsidR="00C67F13" w:rsidRPr="00F3089E" w:rsidRDefault="00C67F13" w:rsidP="003D401B">
      <w:pPr>
        <w:pStyle w:val="Zkladntext"/>
      </w:pPr>
    </w:p>
    <w:p w14:paraId="39F4ECA5" w14:textId="7102B7D6" w:rsidR="00C67F13" w:rsidRPr="00F3089E" w:rsidRDefault="00DB271D" w:rsidP="003D401B">
      <w:pPr>
        <w:pStyle w:val="Zkladntext"/>
      </w:pPr>
      <w:r w:rsidRPr="00F3089E">
        <w:rPr>
          <w:spacing w:val="-3"/>
        </w:rPr>
        <w:t>V…………………….</w:t>
      </w:r>
      <w:r w:rsidRPr="00F3089E">
        <w:rPr>
          <w:spacing w:val="-1"/>
        </w:rPr>
        <w:t xml:space="preserve"> </w:t>
      </w:r>
      <w:r w:rsidRPr="00F3089E">
        <w:t>dne ………..</w:t>
      </w:r>
      <w:r w:rsidRPr="00F3089E">
        <w:tab/>
      </w:r>
      <w:r w:rsidR="004339A3">
        <w:tab/>
      </w:r>
      <w:r w:rsidR="004339A3">
        <w:tab/>
      </w:r>
      <w:r w:rsidR="004339A3">
        <w:tab/>
      </w:r>
      <w:r w:rsidR="004339A3">
        <w:tab/>
      </w:r>
      <w:r w:rsidR="004339A3">
        <w:tab/>
      </w:r>
      <w:r w:rsidRPr="00F3089E">
        <w:t>…….……………………………</w:t>
      </w:r>
    </w:p>
    <w:p w14:paraId="70F916AC" w14:textId="4F2CD9F8" w:rsidR="00C67F13" w:rsidRPr="00F3089E" w:rsidRDefault="00370D1C" w:rsidP="004339A3">
      <w:pPr>
        <w:pStyle w:val="Zkladntext"/>
        <w:ind w:left="6480"/>
        <w:sectPr w:rsidR="00C67F13" w:rsidRPr="00F3089E">
          <w:pgSz w:w="11900" w:h="16840"/>
          <w:pgMar w:top="620" w:right="740" w:bottom="280" w:left="1660" w:header="720" w:footer="720" w:gutter="0"/>
          <w:cols w:space="720"/>
        </w:sectPr>
      </w:pPr>
      <w:r w:rsidRPr="00F3089E">
        <w:t>Valerij Šlovikov</w:t>
      </w:r>
    </w:p>
    <w:p w14:paraId="1642E164" w14:textId="77777777" w:rsidR="00C67F13" w:rsidRPr="00F3089E" w:rsidRDefault="00C67F13" w:rsidP="003D401B">
      <w:pPr>
        <w:pStyle w:val="Zkladntext"/>
      </w:pPr>
    </w:p>
    <w:p w14:paraId="1ECD84B5" w14:textId="77777777" w:rsidR="00C67F13" w:rsidRPr="00F3089E" w:rsidRDefault="00C67F13" w:rsidP="003D401B">
      <w:pPr>
        <w:pStyle w:val="Zkladntext"/>
      </w:pPr>
    </w:p>
    <w:p w14:paraId="4D68E341" w14:textId="77777777" w:rsidR="00C67F13" w:rsidRPr="00F3089E" w:rsidRDefault="00C67F13" w:rsidP="003D401B">
      <w:pPr>
        <w:pStyle w:val="Zkladntext"/>
      </w:pPr>
    </w:p>
    <w:p w14:paraId="4BE303BD" w14:textId="77777777" w:rsidR="00C67F13" w:rsidRPr="00F3089E" w:rsidRDefault="00C67F13" w:rsidP="003D401B">
      <w:pPr>
        <w:pStyle w:val="Zkladntext"/>
      </w:pPr>
    </w:p>
    <w:p w14:paraId="5F133C4E" w14:textId="77777777" w:rsidR="00C67F13" w:rsidRPr="00F3089E" w:rsidRDefault="00C67F13" w:rsidP="003D401B">
      <w:pPr>
        <w:pStyle w:val="Zkladntext"/>
      </w:pPr>
    </w:p>
    <w:p w14:paraId="7FFD6395" w14:textId="77777777" w:rsidR="00C67F13" w:rsidRPr="00F3089E" w:rsidRDefault="00C67F13" w:rsidP="003D401B">
      <w:pPr>
        <w:pStyle w:val="Zkladntext"/>
      </w:pPr>
    </w:p>
    <w:p w14:paraId="32E906A5" w14:textId="77777777" w:rsidR="00C67F13" w:rsidRPr="00F3089E" w:rsidRDefault="00C67F13" w:rsidP="003D401B">
      <w:pPr>
        <w:pStyle w:val="Zkladntext"/>
      </w:pPr>
    </w:p>
    <w:p w14:paraId="30B0C561" w14:textId="77777777" w:rsidR="00C67F13" w:rsidRPr="00F3089E" w:rsidRDefault="00C67F13" w:rsidP="003D401B">
      <w:pPr>
        <w:pStyle w:val="Zkladntext"/>
      </w:pPr>
    </w:p>
    <w:p w14:paraId="5639B8F9" w14:textId="77777777" w:rsidR="00C67F13" w:rsidRPr="00F3089E" w:rsidRDefault="00C67F13" w:rsidP="003D401B">
      <w:pPr>
        <w:pStyle w:val="Zkladntext"/>
      </w:pPr>
    </w:p>
    <w:p w14:paraId="7F79FFE5" w14:textId="77777777" w:rsidR="00C67F13" w:rsidRPr="00F3089E" w:rsidRDefault="00C67F13" w:rsidP="003D401B">
      <w:pPr>
        <w:pStyle w:val="Zkladntext"/>
      </w:pPr>
    </w:p>
    <w:p w14:paraId="065AF36C" w14:textId="77777777" w:rsidR="00C67F13" w:rsidRPr="00F3089E" w:rsidRDefault="00C67F13" w:rsidP="003D401B">
      <w:pPr>
        <w:pStyle w:val="Zkladntext"/>
      </w:pPr>
    </w:p>
    <w:p w14:paraId="6A393A31" w14:textId="77777777" w:rsidR="00C67F13" w:rsidRPr="00F3089E" w:rsidRDefault="00C67F13" w:rsidP="003D401B">
      <w:pPr>
        <w:pStyle w:val="Zkladntext"/>
      </w:pPr>
    </w:p>
    <w:p w14:paraId="307A6057" w14:textId="77777777" w:rsidR="00C67F13" w:rsidRPr="00F3089E" w:rsidRDefault="00C67F13" w:rsidP="003D401B">
      <w:pPr>
        <w:pStyle w:val="Zkladntext"/>
      </w:pPr>
    </w:p>
    <w:p w14:paraId="61CEAAB7" w14:textId="77777777" w:rsidR="00C67F13" w:rsidRPr="00F3089E" w:rsidRDefault="00C67F13" w:rsidP="003D401B">
      <w:pPr>
        <w:pStyle w:val="Zkladntext"/>
      </w:pPr>
    </w:p>
    <w:p w14:paraId="507828C3" w14:textId="77777777" w:rsidR="00C67F13" w:rsidRPr="00F3089E" w:rsidRDefault="00C67F13" w:rsidP="003D401B">
      <w:pPr>
        <w:pStyle w:val="Zkladntext"/>
      </w:pPr>
    </w:p>
    <w:p w14:paraId="2CC0AB77" w14:textId="77777777" w:rsidR="00C67F13" w:rsidRPr="00F3089E" w:rsidRDefault="00DB271D" w:rsidP="0081369A">
      <w:pPr>
        <w:spacing w:before="225" w:line="360" w:lineRule="auto"/>
        <w:ind w:left="328"/>
        <w:jc w:val="both"/>
        <w:rPr>
          <w:rFonts w:asciiTheme="minorHAnsi" w:hAnsiTheme="minorHAnsi" w:cstheme="minorHAnsi"/>
          <w:b/>
          <w:sz w:val="32"/>
        </w:rPr>
      </w:pPr>
      <w:r w:rsidRPr="00F3089E">
        <w:rPr>
          <w:rFonts w:asciiTheme="minorHAnsi" w:hAnsiTheme="minorHAnsi" w:cstheme="minorHAnsi"/>
          <w:b/>
          <w:color w:val="000009"/>
          <w:sz w:val="32"/>
        </w:rPr>
        <w:t>Poděkování</w:t>
      </w:r>
    </w:p>
    <w:p w14:paraId="767EB9E9" w14:textId="77777777" w:rsidR="00C67F13" w:rsidRPr="00F3089E" w:rsidRDefault="00C67F13" w:rsidP="003D401B">
      <w:pPr>
        <w:pStyle w:val="Zkladntext"/>
      </w:pPr>
    </w:p>
    <w:p w14:paraId="06F5B6BC" w14:textId="77777777" w:rsidR="009E74A2" w:rsidRPr="00F3089E" w:rsidRDefault="001557FC" w:rsidP="0081369A">
      <w:pPr>
        <w:spacing w:line="360" w:lineRule="auto"/>
        <w:jc w:val="both"/>
        <w:rPr>
          <w:rFonts w:asciiTheme="minorHAnsi" w:hAnsiTheme="minorHAnsi" w:cstheme="minorHAnsi"/>
        </w:rPr>
      </w:pPr>
      <w:r w:rsidRPr="00F3089E">
        <w:rPr>
          <w:rFonts w:asciiTheme="minorHAnsi" w:hAnsiTheme="minorHAnsi" w:cstheme="minorHAnsi"/>
        </w:rPr>
        <w:t>Děkuji vedoucímu bakalářské práce Ing. Michalu Gregorovi za účinnou metodickou, pedagogickou a odbornou pomoc a další cenné rady při zpracování mé bakalářské práce. Dále bych chtěl poděkovat za jeho trpělivost a vstřícný přístup během konzultací.</w:t>
      </w:r>
    </w:p>
    <w:p w14:paraId="3D1E5064" w14:textId="07452FA7" w:rsidR="00A54D1C" w:rsidRPr="00F3089E" w:rsidRDefault="00A54D1C" w:rsidP="009E74A2">
      <w:pPr>
        <w:rPr>
          <w:rFonts w:asciiTheme="minorHAnsi" w:hAnsiTheme="minorHAnsi" w:cstheme="minorHAnsi"/>
        </w:rPr>
        <w:sectPr w:rsidR="00A54D1C" w:rsidRPr="00F3089E" w:rsidSect="00C32F2E">
          <w:pgSz w:w="11900" w:h="16840"/>
          <w:pgMar w:top="620" w:right="740" w:bottom="280" w:left="1660" w:header="720" w:footer="720" w:gutter="0"/>
          <w:pgNumType w:start="0"/>
          <w:cols w:space="720"/>
        </w:sectPr>
      </w:pPr>
    </w:p>
    <w:p w14:paraId="554AC4E5" w14:textId="29E76F3F" w:rsidR="00C67F13" w:rsidRPr="00F3089E" w:rsidRDefault="00776CEE" w:rsidP="003D401B">
      <w:pPr>
        <w:pStyle w:val="Zkladntext"/>
      </w:pPr>
      <w:r w:rsidRPr="00F3089E">
        <w:lastRenderedPageBreak/>
        <w:drawing>
          <wp:anchor distT="0" distB="0" distL="114300" distR="114300" simplePos="0" relativeHeight="251659264" behindDoc="1" locked="1" layoutInCell="1" allowOverlap="1" wp14:anchorId="2EA38DD8" wp14:editId="6BFFAF2E">
            <wp:simplePos x="0" y="0"/>
            <wp:positionH relativeFrom="page">
              <wp:posOffset>-635</wp:posOffset>
            </wp:positionH>
            <wp:positionV relativeFrom="page">
              <wp:posOffset>6350</wp:posOffset>
            </wp:positionV>
            <wp:extent cx="7552690" cy="10681970"/>
            <wp:effectExtent l="0" t="0" r="0" b="0"/>
            <wp:wrapNone/>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Obrázek 253"/>
                    <pic:cNvPicPr/>
                  </pic:nvPicPr>
                  <pic:blipFill>
                    <a:blip r:embed="rId11">
                      <a:extLst>
                        <a:ext uri="{28A0092B-C50C-407E-A947-70E740481C1C}">
                          <a14:useLocalDpi xmlns:a14="http://schemas.microsoft.com/office/drawing/2010/main" val="0"/>
                        </a:ext>
                      </a:extLst>
                    </a:blip>
                    <a:stretch>
                      <a:fillRect/>
                    </a:stretch>
                  </pic:blipFill>
                  <pic:spPr>
                    <a:xfrm>
                      <a:off x="0" y="0"/>
                      <a:ext cx="7552690" cy="10681970"/>
                    </a:xfrm>
                    <a:prstGeom prst="rect">
                      <a:avLst/>
                    </a:prstGeom>
                  </pic:spPr>
                </pic:pic>
              </a:graphicData>
            </a:graphic>
            <wp14:sizeRelH relativeFrom="margin">
              <wp14:pctWidth>0</wp14:pctWidth>
            </wp14:sizeRelH>
            <wp14:sizeRelV relativeFrom="margin">
              <wp14:pctHeight>0</wp14:pctHeight>
            </wp14:sizeRelV>
          </wp:anchor>
        </w:drawing>
      </w:r>
      <w:r w:rsidRPr="00F3089E">
        <w:drawing>
          <wp:anchor distT="0" distB="0" distL="114300" distR="114300" simplePos="0" relativeHeight="251660288" behindDoc="0" locked="1" layoutInCell="1" allowOverlap="1" wp14:anchorId="3D340518" wp14:editId="1D9B8877">
            <wp:simplePos x="0" y="0"/>
            <wp:positionH relativeFrom="page">
              <wp:posOffset>2359025</wp:posOffset>
            </wp:positionH>
            <wp:positionV relativeFrom="page">
              <wp:posOffset>8298815</wp:posOffset>
            </wp:positionV>
            <wp:extent cx="1620000" cy="529200"/>
            <wp:effectExtent l="0" t="0" r="0" b="0"/>
            <wp:wrapTopAndBottom/>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UN_Logo_var1_clr1_RGB_EN.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0000" cy="529200"/>
                    </a:xfrm>
                    <a:prstGeom prst="rect">
                      <a:avLst/>
                    </a:prstGeom>
                  </pic:spPr>
                </pic:pic>
              </a:graphicData>
            </a:graphic>
            <wp14:sizeRelH relativeFrom="margin">
              <wp14:pctWidth>0</wp14:pctWidth>
            </wp14:sizeRelH>
            <wp14:sizeRelV relativeFrom="margin">
              <wp14:pctHeight>0</wp14:pctHeight>
            </wp14:sizeRelV>
          </wp:anchor>
        </w:drawing>
      </w:r>
      <w:r w:rsidRPr="00F3089E">
        <w:drawing>
          <wp:anchor distT="0" distB="0" distL="114300" distR="114300" simplePos="0" relativeHeight="251661312" behindDoc="0" locked="1" layoutInCell="1" allowOverlap="1" wp14:anchorId="0F6B8F53" wp14:editId="05F020DD">
            <wp:simplePos x="0" y="0"/>
            <wp:positionH relativeFrom="page">
              <wp:posOffset>2457450</wp:posOffset>
            </wp:positionH>
            <wp:positionV relativeFrom="page">
              <wp:posOffset>1828800</wp:posOffset>
            </wp:positionV>
            <wp:extent cx="1425575" cy="1781810"/>
            <wp:effectExtent l="0" t="0" r="0" b="0"/>
            <wp:wrapTopAndBottom/>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UN_sablona prezentace_001_01_erb.emf"/>
                    <pic:cNvPicPr/>
                  </pic:nvPicPr>
                  <pic:blipFill>
                    <a:blip r:embed="rId13">
                      <a:extLst>
                        <a:ext uri="{28A0092B-C50C-407E-A947-70E740481C1C}">
                          <a14:useLocalDpi xmlns:a14="http://schemas.microsoft.com/office/drawing/2010/main" val="0"/>
                        </a:ext>
                      </a:extLst>
                    </a:blip>
                    <a:stretch>
                      <a:fillRect/>
                    </a:stretch>
                  </pic:blipFill>
                  <pic:spPr>
                    <a:xfrm>
                      <a:off x="0" y="0"/>
                      <a:ext cx="1425575" cy="1781810"/>
                    </a:xfrm>
                    <a:prstGeom prst="rect">
                      <a:avLst/>
                    </a:prstGeom>
                  </pic:spPr>
                </pic:pic>
              </a:graphicData>
            </a:graphic>
            <wp14:sizeRelH relativeFrom="margin">
              <wp14:pctWidth>0</wp14:pctWidth>
            </wp14:sizeRelH>
            <wp14:sizeRelV relativeFrom="margin">
              <wp14:pctHeight>0</wp14:pctHeight>
            </wp14:sizeRelV>
          </wp:anchor>
        </w:drawing>
      </w:r>
    </w:p>
    <w:p w14:paraId="30705FEE" w14:textId="77777777" w:rsidR="00C67F13" w:rsidRPr="00F3089E" w:rsidRDefault="00C67F13" w:rsidP="003D401B">
      <w:pPr>
        <w:pStyle w:val="Zkladntext"/>
      </w:pPr>
    </w:p>
    <w:p w14:paraId="621D0606" w14:textId="77777777" w:rsidR="00C67F13" w:rsidRPr="00F3089E" w:rsidRDefault="00C67F13" w:rsidP="003D401B">
      <w:pPr>
        <w:pStyle w:val="Zkladntext"/>
      </w:pPr>
    </w:p>
    <w:p w14:paraId="0E7D08D9" w14:textId="77777777" w:rsidR="00C67F13" w:rsidRPr="00F3089E" w:rsidRDefault="00C67F13" w:rsidP="003D401B">
      <w:pPr>
        <w:pStyle w:val="Zkladntext"/>
      </w:pPr>
    </w:p>
    <w:p w14:paraId="6DC91930" w14:textId="77777777" w:rsidR="00C67F13" w:rsidRPr="00F3089E" w:rsidRDefault="00C67F13" w:rsidP="003D401B">
      <w:pPr>
        <w:pStyle w:val="Zkladntext"/>
      </w:pPr>
    </w:p>
    <w:p w14:paraId="56D834A8" w14:textId="77777777" w:rsidR="00C67F13" w:rsidRPr="00F3089E" w:rsidRDefault="00C67F13" w:rsidP="003D401B">
      <w:pPr>
        <w:pStyle w:val="Zkladntext"/>
      </w:pPr>
    </w:p>
    <w:p w14:paraId="3F68F25D" w14:textId="77777777" w:rsidR="00C67F13" w:rsidRPr="00F3089E" w:rsidRDefault="00C67F13" w:rsidP="003D401B">
      <w:pPr>
        <w:pStyle w:val="Zkladntext"/>
      </w:pPr>
    </w:p>
    <w:p w14:paraId="3826B1C0" w14:textId="77777777" w:rsidR="00C67F13" w:rsidRPr="00F3089E" w:rsidRDefault="00C67F13" w:rsidP="003D401B">
      <w:pPr>
        <w:pStyle w:val="Zkladntext"/>
      </w:pPr>
    </w:p>
    <w:p w14:paraId="69DD3777" w14:textId="77777777" w:rsidR="00C67F13" w:rsidRPr="00F3089E" w:rsidRDefault="00C67F13" w:rsidP="003D401B">
      <w:pPr>
        <w:pStyle w:val="Zkladntext"/>
      </w:pPr>
    </w:p>
    <w:p w14:paraId="66A5CF02" w14:textId="77777777" w:rsidR="00C67F13" w:rsidRPr="00F3089E" w:rsidRDefault="00C67F13" w:rsidP="003D401B">
      <w:pPr>
        <w:pStyle w:val="Zkladntext"/>
      </w:pPr>
    </w:p>
    <w:p w14:paraId="02036675" w14:textId="77777777" w:rsidR="00C67F13" w:rsidRPr="00F3089E" w:rsidRDefault="00C67F13" w:rsidP="003D401B">
      <w:pPr>
        <w:pStyle w:val="Zkladntext"/>
      </w:pPr>
    </w:p>
    <w:p w14:paraId="577E4B1A" w14:textId="77777777" w:rsidR="00C67F13" w:rsidRPr="00F3089E" w:rsidRDefault="00C67F13" w:rsidP="003D401B">
      <w:pPr>
        <w:pStyle w:val="Zkladntext"/>
      </w:pPr>
    </w:p>
    <w:p w14:paraId="231411EC" w14:textId="77777777" w:rsidR="00C67F13" w:rsidRPr="00F3089E" w:rsidRDefault="00C67F13" w:rsidP="003D401B">
      <w:pPr>
        <w:pStyle w:val="Zkladntext"/>
      </w:pPr>
    </w:p>
    <w:p w14:paraId="54003D4F" w14:textId="77777777" w:rsidR="00C67F13" w:rsidRPr="00F3089E" w:rsidRDefault="00C67F13" w:rsidP="003D401B">
      <w:pPr>
        <w:pStyle w:val="Zkladntext"/>
      </w:pPr>
    </w:p>
    <w:p w14:paraId="283CF0D8" w14:textId="615B69EB" w:rsidR="00C67F13" w:rsidRPr="00F3089E" w:rsidRDefault="00187BB0" w:rsidP="004339A3">
      <w:pPr>
        <w:pStyle w:val="Nadpis1"/>
        <w:numPr>
          <w:ilvl w:val="0"/>
          <w:numId w:val="0"/>
        </w:numPr>
        <w:ind w:left="360"/>
      </w:pPr>
      <w:bookmarkStart w:id="0" w:name="_Hlk54017008"/>
      <w:bookmarkStart w:id="1" w:name="_Toc202296591"/>
      <w:bookmarkStart w:id="2" w:name="_Toc202297637"/>
      <w:bookmarkStart w:id="3" w:name="_Toc202298726"/>
      <w:r w:rsidRPr="00F3089E">
        <w:t>Využití GPU ve webových prohlížečích</w:t>
      </w:r>
      <w:bookmarkEnd w:id="1"/>
      <w:bookmarkEnd w:id="2"/>
      <w:bookmarkEnd w:id="3"/>
    </w:p>
    <w:p w14:paraId="49A5B685" w14:textId="10539377" w:rsidR="00370D1C" w:rsidRPr="00F3089E" w:rsidRDefault="001557FC" w:rsidP="004339A3">
      <w:pPr>
        <w:pStyle w:val="Nadpis1"/>
        <w:numPr>
          <w:ilvl w:val="0"/>
          <w:numId w:val="0"/>
        </w:numPr>
        <w:ind w:left="360"/>
      </w:pPr>
      <w:bookmarkStart w:id="4" w:name="_Toc202296592"/>
      <w:bookmarkStart w:id="5" w:name="_Toc202297638"/>
      <w:bookmarkStart w:id="6" w:name="_Toc202298727"/>
      <w:r w:rsidRPr="00F3089E">
        <w:t>GPU Utilization in Web Browsers</w:t>
      </w:r>
      <w:bookmarkEnd w:id="0"/>
      <w:bookmarkEnd w:id="4"/>
      <w:bookmarkEnd w:id="5"/>
      <w:bookmarkEnd w:id="6"/>
    </w:p>
    <w:p w14:paraId="1F3DD6AA" w14:textId="77777777" w:rsidR="009E4656" w:rsidRPr="00F3089E" w:rsidRDefault="009E4656" w:rsidP="003D401B">
      <w:pPr>
        <w:pStyle w:val="Nadpis1"/>
        <w:numPr>
          <w:ilvl w:val="0"/>
          <w:numId w:val="0"/>
        </w:numPr>
        <w:ind w:left="1152"/>
      </w:pPr>
      <w:bookmarkStart w:id="7" w:name="_Toc202298728"/>
      <w:r w:rsidRPr="00F3089E">
        <w:lastRenderedPageBreak/>
        <w:t>Abstrakt</w:t>
      </w:r>
      <w:bookmarkEnd w:id="7"/>
    </w:p>
    <w:p w14:paraId="226107ED" w14:textId="77777777" w:rsidR="009E4656" w:rsidRPr="00F3089E" w:rsidRDefault="009E4656" w:rsidP="0081369A">
      <w:pPr>
        <w:spacing w:line="360" w:lineRule="auto"/>
        <w:jc w:val="both"/>
        <w:rPr>
          <w:rFonts w:asciiTheme="minorHAnsi" w:hAnsiTheme="minorHAnsi" w:cstheme="minorHAnsi"/>
        </w:rPr>
      </w:pPr>
      <w:r w:rsidRPr="00F3089E">
        <w:rPr>
          <w:rFonts w:asciiTheme="minorHAnsi" w:hAnsiTheme="minorHAnsi" w:cstheme="minorHAnsi"/>
        </w:rPr>
        <w:t>Tato bakalářská práce se zabývá možnostmi a využitím 3D grafiky na webu, především s ohledem na technologie WebGL, WebGL2 a WebGPU. Cílem je porovnat jejich funkční rozdíly, zhodnotit podporu různými prohlížeči, bezpečnostní aspekty a demonstrovat reálné aplikace včetně ukázkových projektů. Součástí práce je také průzkum knihoven, jako jsou Three.js a Babylon.js, se zaměřením na jednoduchost a efektivitu práce. Zvláštní pozornost je věnována parallax mappingu a jeho využití ve spojení se šroubovicí, jakož i potenciálu WebGPU pro akceleraci AI výpočtů přímo v prohlížeči.</w:t>
      </w:r>
    </w:p>
    <w:p w14:paraId="13D0AE99" w14:textId="77777777" w:rsidR="0081369A" w:rsidRPr="00F3089E" w:rsidRDefault="0081369A" w:rsidP="0081369A">
      <w:pPr>
        <w:spacing w:line="360" w:lineRule="auto"/>
        <w:jc w:val="both"/>
        <w:rPr>
          <w:rFonts w:asciiTheme="minorHAnsi" w:hAnsiTheme="minorHAnsi" w:cstheme="minorHAnsi"/>
        </w:rPr>
      </w:pPr>
    </w:p>
    <w:p w14:paraId="7F79E36D" w14:textId="77777777" w:rsidR="009E4656" w:rsidRPr="00F3089E" w:rsidRDefault="009E4656" w:rsidP="0081369A">
      <w:pPr>
        <w:spacing w:line="360" w:lineRule="auto"/>
        <w:jc w:val="both"/>
        <w:rPr>
          <w:rFonts w:asciiTheme="minorHAnsi" w:hAnsiTheme="minorHAnsi" w:cstheme="minorHAnsi"/>
        </w:rPr>
      </w:pPr>
      <w:r w:rsidRPr="00F3089E">
        <w:rPr>
          <w:rFonts w:asciiTheme="minorHAnsi" w:hAnsiTheme="minorHAnsi" w:cstheme="minorHAnsi"/>
        </w:rPr>
        <w:t>Praktická část se zaměřuje na tvorbu několika ukázkových aplikací, včetně vykreslení jednoduchých tvarů, „Hello World“ příkladů a pokročilejších scén využívajících parallax mapping. Dále je popsána implementace canvas komponenty v rámci frameworku uu5 a provádí se analýza výkonu jednotlivých řešení. Výstupem je soubor poznatků a doporučení, jak efektivně navrhovat a vyvíjet 3D aplikace na webu.</w:t>
      </w:r>
    </w:p>
    <w:p w14:paraId="357F663B" w14:textId="77777777" w:rsidR="0081369A" w:rsidRPr="00F3089E" w:rsidRDefault="0081369A" w:rsidP="0081369A">
      <w:pPr>
        <w:spacing w:line="360" w:lineRule="auto"/>
        <w:jc w:val="both"/>
        <w:rPr>
          <w:rFonts w:asciiTheme="minorHAnsi" w:hAnsiTheme="minorHAnsi" w:cstheme="minorHAnsi"/>
        </w:rPr>
      </w:pPr>
    </w:p>
    <w:p w14:paraId="0216CA5E" w14:textId="5603FF86" w:rsidR="009E4656" w:rsidRPr="00F3089E" w:rsidRDefault="009E4656" w:rsidP="0081369A">
      <w:pPr>
        <w:spacing w:line="360" w:lineRule="auto"/>
        <w:jc w:val="both"/>
        <w:rPr>
          <w:rFonts w:asciiTheme="minorHAnsi" w:hAnsiTheme="minorHAnsi" w:cstheme="minorHAnsi"/>
        </w:rPr>
      </w:pPr>
      <w:r w:rsidRPr="00F3089E">
        <w:rPr>
          <w:rFonts w:asciiTheme="minorHAnsi" w:hAnsiTheme="minorHAnsi" w:cstheme="minorHAnsi"/>
          <w:i/>
          <w:iCs/>
        </w:rPr>
        <w:t>Klíčová slova:</w:t>
      </w:r>
      <w:r w:rsidRPr="00F3089E">
        <w:rPr>
          <w:rFonts w:asciiTheme="minorHAnsi" w:hAnsiTheme="minorHAnsi" w:cstheme="minorHAnsi"/>
        </w:rPr>
        <w:t xml:space="preserve"> 3D grafika, WebGL, WebGL2, WebGPU, parallax mapping, Three.js, Babylon.js, AI, výkon, webové prohlížeče</w:t>
      </w:r>
    </w:p>
    <w:p w14:paraId="726E92F1" w14:textId="17080A89" w:rsidR="009E4656" w:rsidRPr="00F3089E" w:rsidRDefault="009E4656" w:rsidP="0081369A">
      <w:pPr>
        <w:spacing w:line="360" w:lineRule="auto"/>
        <w:jc w:val="both"/>
        <w:rPr>
          <w:rFonts w:asciiTheme="minorHAnsi" w:hAnsiTheme="minorHAnsi" w:cstheme="minorHAnsi"/>
        </w:rPr>
      </w:pPr>
    </w:p>
    <w:p w14:paraId="3B42BA4D" w14:textId="77777777" w:rsidR="009E4656" w:rsidRPr="00F3089E" w:rsidRDefault="009E4656" w:rsidP="0081369A">
      <w:pPr>
        <w:pStyle w:val="Normlnweb"/>
        <w:spacing w:line="360" w:lineRule="auto"/>
        <w:jc w:val="both"/>
        <w:rPr>
          <w:rFonts w:asciiTheme="minorHAnsi" w:hAnsiTheme="minorHAnsi" w:cstheme="minorHAnsi"/>
          <w:lang w:val="cs-CZ"/>
        </w:rPr>
      </w:pPr>
      <w:r w:rsidRPr="00F3089E">
        <w:rPr>
          <w:rFonts w:asciiTheme="minorHAnsi" w:hAnsiTheme="minorHAnsi" w:cstheme="minorHAnsi"/>
          <w:lang w:val="cs-CZ"/>
        </w:rPr>
        <w:t>This bachelor’s thesis focuses on the possibilities and usage of 3D graphics on the web, primarily examining WebGL, WebGL2, and WebGPU. The goal is to compare their functional differences, evaluate browser support, explore security considerations, and demonstrate real-world applications via sample projects. The research also explores various libraries such as Three.js and Babylon.js, focusing on ease of use and development efficiency. Special attention is given to parallax mapping, its integration with a helix model, and the potential of WebGPU for accelerating AI computations directly in the browser.</w:t>
      </w:r>
    </w:p>
    <w:p w14:paraId="09F20015" w14:textId="77777777" w:rsidR="009E4656" w:rsidRPr="00F3089E" w:rsidRDefault="009E4656" w:rsidP="0081369A">
      <w:pPr>
        <w:pStyle w:val="Normlnweb"/>
        <w:spacing w:line="360" w:lineRule="auto"/>
        <w:jc w:val="both"/>
        <w:rPr>
          <w:rFonts w:asciiTheme="minorHAnsi" w:hAnsiTheme="minorHAnsi" w:cstheme="minorHAnsi"/>
          <w:lang w:val="cs-CZ"/>
        </w:rPr>
      </w:pPr>
      <w:r w:rsidRPr="00F3089E">
        <w:rPr>
          <w:rFonts w:asciiTheme="minorHAnsi" w:hAnsiTheme="minorHAnsi" w:cstheme="minorHAnsi"/>
          <w:lang w:val="cs-CZ"/>
        </w:rPr>
        <w:t>The practical part centers around creating several sample applications, including rendering simple shapes, “Hello World” demos, and more advanced scenes featuring parallax mapping. Additionally, the implementation of a canvas component within the uu5 framework is described, accompanied by a performance analysis of the different approaches. The outcome is a set of insights and recommendations for effectively designing and developing 3D applications on the web.</w:t>
      </w:r>
    </w:p>
    <w:p w14:paraId="23F9CC85" w14:textId="77777777" w:rsidR="009E4656" w:rsidRPr="00F3089E" w:rsidRDefault="009E4656" w:rsidP="0081369A">
      <w:pPr>
        <w:pStyle w:val="Normlnweb"/>
        <w:spacing w:line="360" w:lineRule="auto"/>
        <w:jc w:val="both"/>
        <w:rPr>
          <w:rFonts w:asciiTheme="minorHAnsi" w:hAnsiTheme="minorHAnsi" w:cstheme="minorHAnsi"/>
          <w:lang w:val="cs-CZ"/>
        </w:rPr>
      </w:pPr>
      <w:r w:rsidRPr="00F3089E">
        <w:rPr>
          <w:rStyle w:val="Zdraznn"/>
          <w:rFonts w:asciiTheme="minorHAnsi" w:hAnsiTheme="minorHAnsi" w:cstheme="minorHAnsi"/>
          <w:lang w:val="cs-CZ"/>
        </w:rPr>
        <w:t>Keywords:</w:t>
      </w:r>
      <w:r w:rsidRPr="00F3089E">
        <w:rPr>
          <w:rFonts w:asciiTheme="minorHAnsi" w:hAnsiTheme="minorHAnsi" w:cstheme="minorHAnsi"/>
          <w:lang w:val="cs-CZ"/>
        </w:rPr>
        <w:t xml:space="preserve"> 3D graphics, WebGL, WebGL2, WebGPU, parallax mapping, Three.js, Babylon.js, AI, performance, web browsers</w:t>
      </w:r>
    </w:p>
    <w:p w14:paraId="41F4028F" w14:textId="2C250D64" w:rsidR="00187BB0" w:rsidRDefault="00187BB0">
      <w:pPr>
        <w:rPr>
          <w:rFonts w:asciiTheme="minorHAnsi" w:hAnsiTheme="minorHAnsi" w:cstheme="minorHAnsi"/>
          <w:b/>
          <w:color w:val="000009"/>
          <w:sz w:val="32"/>
        </w:rPr>
      </w:pPr>
    </w:p>
    <w:p w14:paraId="23B29F47" w14:textId="77777777" w:rsidR="004339A3" w:rsidRPr="00F3089E" w:rsidRDefault="004339A3">
      <w:pPr>
        <w:rPr>
          <w:rFonts w:asciiTheme="minorHAnsi" w:hAnsiTheme="minorHAnsi" w:cstheme="minorHAnsi"/>
          <w:b/>
          <w:color w:val="000009"/>
          <w:sz w:val="32"/>
        </w:rPr>
      </w:pPr>
    </w:p>
    <w:p w14:paraId="2F3F63BB" w14:textId="33C5AFBF" w:rsidR="00C67F13" w:rsidRPr="00F3089E" w:rsidRDefault="00DB271D" w:rsidP="0081369A">
      <w:pPr>
        <w:spacing w:before="176" w:line="360" w:lineRule="auto"/>
        <w:ind w:left="328"/>
        <w:jc w:val="both"/>
        <w:rPr>
          <w:rFonts w:asciiTheme="minorHAnsi" w:hAnsiTheme="minorHAnsi" w:cstheme="minorHAnsi"/>
          <w:b/>
          <w:sz w:val="32"/>
        </w:rPr>
      </w:pPr>
      <w:r w:rsidRPr="00F3089E">
        <w:rPr>
          <w:rFonts w:asciiTheme="minorHAnsi" w:hAnsiTheme="minorHAnsi" w:cstheme="minorHAnsi"/>
          <w:b/>
          <w:color w:val="000009"/>
          <w:sz w:val="32"/>
        </w:rPr>
        <w:t>Obsah</w:t>
      </w:r>
    </w:p>
    <w:sdt>
      <w:sdtPr>
        <w:id w:val="-927115855"/>
        <w:docPartObj>
          <w:docPartGallery w:val="Table of Contents"/>
          <w:docPartUnique/>
        </w:docPartObj>
      </w:sdtPr>
      <w:sdtEndPr>
        <w:rPr>
          <w:rFonts w:asciiTheme="minorHAnsi" w:hAnsiTheme="minorHAnsi" w:cstheme="minorHAnsi"/>
          <w:b/>
          <w:bCs/>
        </w:rPr>
      </w:sdtEndPr>
      <w:sdtContent>
        <w:p w14:paraId="234F3A4F" w14:textId="4A599E3A" w:rsidR="00F61860" w:rsidRDefault="00F96D2A">
          <w:pPr>
            <w:pStyle w:val="Obsah1"/>
            <w:tabs>
              <w:tab w:val="right" w:leader="dot" w:pos="9490"/>
            </w:tabs>
            <w:rPr>
              <w:rFonts w:asciiTheme="minorHAnsi" w:eastAsiaTheme="minorEastAsia" w:hAnsiTheme="minorHAnsi" w:cstheme="minorBidi"/>
              <w:kern w:val="2"/>
              <w:szCs w:val="24"/>
              <w:lang w:eastAsia="cs-CZ"/>
              <w14:ligatures w14:val="standardContextual"/>
            </w:rPr>
          </w:pPr>
          <w:r w:rsidRPr="00F3089E">
            <w:fldChar w:fldCharType="begin"/>
          </w:r>
          <w:r w:rsidRPr="00F3089E">
            <w:instrText xml:space="preserve"> TOC \o "1-3" \h \z \u </w:instrText>
          </w:r>
          <w:r w:rsidRPr="00F3089E">
            <w:fldChar w:fldCharType="separate"/>
          </w:r>
          <w:hyperlink w:anchor="_Toc202298726" w:history="1">
            <w:r w:rsidR="00F61860" w:rsidRPr="000F1FD4">
              <w:rPr>
                <w:rStyle w:val="Hypertextovodkaz"/>
              </w:rPr>
              <w:t>Využití GPU ve webových prohlížečích</w:t>
            </w:r>
            <w:r w:rsidR="00F61860">
              <w:rPr>
                <w:webHidden/>
              </w:rPr>
              <w:tab/>
            </w:r>
            <w:r w:rsidR="00F61860">
              <w:rPr>
                <w:webHidden/>
              </w:rPr>
              <w:fldChar w:fldCharType="begin"/>
            </w:r>
            <w:r w:rsidR="00F61860">
              <w:rPr>
                <w:webHidden/>
              </w:rPr>
              <w:instrText xml:space="preserve"> PAGEREF _Toc202298726 \h </w:instrText>
            </w:r>
            <w:r w:rsidR="00F61860">
              <w:rPr>
                <w:webHidden/>
              </w:rPr>
            </w:r>
            <w:r w:rsidR="00F61860">
              <w:rPr>
                <w:webHidden/>
              </w:rPr>
              <w:fldChar w:fldCharType="separate"/>
            </w:r>
            <w:r w:rsidR="00F61860">
              <w:rPr>
                <w:webHidden/>
              </w:rPr>
              <w:t>6</w:t>
            </w:r>
            <w:r w:rsidR="00F61860">
              <w:rPr>
                <w:webHidden/>
              </w:rPr>
              <w:fldChar w:fldCharType="end"/>
            </w:r>
          </w:hyperlink>
        </w:p>
        <w:p w14:paraId="317CC011" w14:textId="12EBF084" w:rsidR="00F61860" w:rsidRDefault="00F61860">
          <w:pPr>
            <w:pStyle w:val="Obsah1"/>
            <w:tabs>
              <w:tab w:val="right" w:leader="dot" w:pos="9490"/>
            </w:tabs>
            <w:rPr>
              <w:rFonts w:asciiTheme="minorHAnsi" w:eastAsiaTheme="minorEastAsia" w:hAnsiTheme="minorHAnsi" w:cstheme="minorBidi"/>
              <w:kern w:val="2"/>
              <w:szCs w:val="24"/>
              <w:lang w:eastAsia="cs-CZ"/>
              <w14:ligatures w14:val="standardContextual"/>
            </w:rPr>
          </w:pPr>
          <w:hyperlink w:anchor="_Toc202298727" w:history="1">
            <w:r w:rsidRPr="000F1FD4">
              <w:rPr>
                <w:rStyle w:val="Hypertextovodkaz"/>
              </w:rPr>
              <w:t>GPU Utilization in Web Browsers</w:t>
            </w:r>
            <w:r>
              <w:rPr>
                <w:webHidden/>
              </w:rPr>
              <w:tab/>
            </w:r>
            <w:r>
              <w:rPr>
                <w:webHidden/>
              </w:rPr>
              <w:fldChar w:fldCharType="begin"/>
            </w:r>
            <w:r>
              <w:rPr>
                <w:webHidden/>
              </w:rPr>
              <w:instrText xml:space="preserve"> PAGEREF _Toc202298727 \h </w:instrText>
            </w:r>
            <w:r>
              <w:rPr>
                <w:webHidden/>
              </w:rPr>
            </w:r>
            <w:r>
              <w:rPr>
                <w:webHidden/>
              </w:rPr>
              <w:fldChar w:fldCharType="separate"/>
            </w:r>
            <w:r>
              <w:rPr>
                <w:webHidden/>
              </w:rPr>
              <w:t>6</w:t>
            </w:r>
            <w:r>
              <w:rPr>
                <w:webHidden/>
              </w:rPr>
              <w:fldChar w:fldCharType="end"/>
            </w:r>
          </w:hyperlink>
        </w:p>
        <w:p w14:paraId="19E11E13" w14:textId="6300339D" w:rsidR="00F61860" w:rsidRDefault="00F61860">
          <w:pPr>
            <w:pStyle w:val="Obsah1"/>
            <w:tabs>
              <w:tab w:val="right" w:leader="dot" w:pos="9490"/>
            </w:tabs>
            <w:rPr>
              <w:rFonts w:asciiTheme="minorHAnsi" w:eastAsiaTheme="minorEastAsia" w:hAnsiTheme="minorHAnsi" w:cstheme="minorBidi"/>
              <w:kern w:val="2"/>
              <w:szCs w:val="24"/>
              <w:lang w:eastAsia="cs-CZ"/>
              <w14:ligatures w14:val="standardContextual"/>
            </w:rPr>
          </w:pPr>
          <w:hyperlink w:anchor="_Toc202298728" w:history="1">
            <w:r w:rsidRPr="000F1FD4">
              <w:rPr>
                <w:rStyle w:val="Hypertextovodkaz"/>
              </w:rPr>
              <w:t>Abstrakt</w:t>
            </w:r>
            <w:r>
              <w:rPr>
                <w:webHidden/>
              </w:rPr>
              <w:tab/>
            </w:r>
            <w:r>
              <w:rPr>
                <w:webHidden/>
              </w:rPr>
              <w:fldChar w:fldCharType="begin"/>
            </w:r>
            <w:r>
              <w:rPr>
                <w:webHidden/>
              </w:rPr>
              <w:instrText xml:space="preserve"> PAGEREF _Toc202298728 \h </w:instrText>
            </w:r>
            <w:r>
              <w:rPr>
                <w:webHidden/>
              </w:rPr>
            </w:r>
            <w:r>
              <w:rPr>
                <w:webHidden/>
              </w:rPr>
              <w:fldChar w:fldCharType="separate"/>
            </w:r>
            <w:r>
              <w:rPr>
                <w:webHidden/>
              </w:rPr>
              <w:t>7</w:t>
            </w:r>
            <w:r>
              <w:rPr>
                <w:webHidden/>
              </w:rPr>
              <w:fldChar w:fldCharType="end"/>
            </w:r>
          </w:hyperlink>
        </w:p>
        <w:p w14:paraId="6C4B86D5" w14:textId="4FFDA543" w:rsidR="00F61860" w:rsidRDefault="00F61860">
          <w:pPr>
            <w:pStyle w:val="Obsah1"/>
            <w:tabs>
              <w:tab w:val="left" w:pos="981"/>
              <w:tab w:val="right" w:leader="dot" w:pos="9490"/>
            </w:tabs>
            <w:rPr>
              <w:rFonts w:asciiTheme="minorHAnsi" w:eastAsiaTheme="minorEastAsia" w:hAnsiTheme="minorHAnsi" w:cstheme="minorBidi"/>
              <w:kern w:val="2"/>
              <w:szCs w:val="24"/>
              <w:lang w:eastAsia="cs-CZ"/>
              <w14:ligatures w14:val="standardContextual"/>
            </w:rPr>
          </w:pPr>
          <w:hyperlink w:anchor="_Toc202298729" w:history="1">
            <w:r w:rsidRPr="000F1FD4">
              <w:rPr>
                <w:rStyle w:val="Hypertextovodkaz"/>
              </w:rPr>
              <w:t>1.</w:t>
            </w:r>
            <w:r>
              <w:rPr>
                <w:rFonts w:asciiTheme="minorHAnsi" w:eastAsiaTheme="minorEastAsia" w:hAnsiTheme="minorHAnsi" w:cstheme="minorBidi"/>
                <w:kern w:val="2"/>
                <w:szCs w:val="24"/>
                <w:lang w:eastAsia="cs-CZ"/>
                <w14:ligatures w14:val="standardContextual"/>
              </w:rPr>
              <w:tab/>
            </w:r>
            <w:r w:rsidRPr="000F1FD4">
              <w:rPr>
                <w:rStyle w:val="Hypertextovodkaz"/>
              </w:rPr>
              <w:t>Úvod do 3D Grafiky ve webových aplikacích</w:t>
            </w:r>
            <w:r>
              <w:rPr>
                <w:webHidden/>
              </w:rPr>
              <w:tab/>
            </w:r>
            <w:r>
              <w:rPr>
                <w:webHidden/>
              </w:rPr>
              <w:fldChar w:fldCharType="begin"/>
            </w:r>
            <w:r>
              <w:rPr>
                <w:webHidden/>
              </w:rPr>
              <w:instrText xml:space="preserve"> PAGEREF _Toc202298729 \h </w:instrText>
            </w:r>
            <w:r>
              <w:rPr>
                <w:webHidden/>
              </w:rPr>
            </w:r>
            <w:r>
              <w:rPr>
                <w:webHidden/>
              </w:rPr>
              <w:fldChar w:fldCharType="separate"/>
            </w:r>
            <w:r>
              <w:rPr>
                <w:webHidden/>
              </w:rPr>
              <w:t>10</w:t>
            </w:r>
            <w:r>
              <w:rPr>
                <w:webHidden/>
              </w:rPr>
              <w:fldChar w:fldCharType="end"/>
            </w:r>
          </w:hyperlink>
        </w:p>
        <w:p w14:paraId="2880819B" w14:textId="06649E2B" w:rsidR="00F61860" w:rsidRDefault="00F61860">
          <w:pPr>
            <w:pStyle w:val="Obsah2"/>
            <w:tabs>
              <w:tab w:val="left" w:pos="1368"/>
              <w:tab w:val="right" w:leader="dot" w:pos="9490"/>
            </w:tabs>
            <w:rPr>
              <w:rFonts w:asciiTheme="minorHAnsi" w:eastAsiaTheme="minorEastAsia" w:hAnsiTheme="minorHAnsi" w:cstheme="minorBidi"/>
              <w:kern w:val="2"/>
              <w:szCs w:val="24"/>
              <w:lang w:eastAsia="cs-CZ"/>
              <w14:ligatures w14:val="standardContextual"/>
            </w:rPr>
          </w:pPr>
          <w:hyperlink w:anchor="_Toc202298730" w:history="1">
            <w:r w:rsidRPr="000F1FD4">
              <w:rPr>
                <w:rStyle w:val="Hypertextovodkaz"/>
              </w:rPr>
              <w:t>1.1.</w:t>
            </w:r>
            <w:r>
              <w:rPr>
                <w:rFonts w:asciiTheme="minorHAnsi" w:eastAsiaTheme="minorEastAsia" w:hAnsiTheme="minorHAnsi" w:cstheme="minorBidi"/>
                <w:kern w:val="2"/>
                <w:szCs w:val="24"/>
                <w:lang w:eastAsia="cs-CZ"/>
                <w14:ligatures w14:val="standardContextual"/>
              </w:rPr>
              <w:tab/>
            </w:r>
            <w:r w:rsidRPr="000F1FD4">
              <w:rPr>
                <w:rStyle w:val="Hypertextovodkaz"/>
              </w:rPr>
              <w:t>Proč je 3D grafika na webu důležitá</w:t>
            </w:r>
            <w:r>
              <w:rPr>
                <w:webHidden/>
              </w:rPr>
              <w:tab/>
            </w:r>
            <w:r>
              <w:rPr>
                <w:webHidden/>
              </w:rPr>
              <w:fldChar w:fldCharType="begin"/>
            </w:r>
            <w:r>
              <w:rPr>
                <w:webHidden/>
              </w:rPr>
              <w:instrText xml:space="preserve"> PAGEREF _Toc202298730 \h </w:instrText>
            </w:r>
            <w:r>
              <w:rPr>
                <w:webHidden/>
              </w:rPr>
            </w:r>
            <w:r>
              <w:rPr>
                <w:webHidden/>
              </w:rPr>
              <w:fldChar w:fldCharType="separate"/>
            </w:r>
            <w:r>
              <w:rPr>
                <w:webHidden/>
              </w:rPr>
              <w:t>10</w:t>
            </w:r>
            <w:r>
              <w:rPr>
                <w:webHidden/>
              </w:rPr>
              <w:fldChar w:fldCharType="end"/>
            </w:r>
          </w:hyperlink>
        </w:p>
        <w:p w14:paraId="64F8E442" w14:textId="78656D09" w:rsidR="00F61860" w:rsidRDefault="00F61860">
          <w:pPr>
            <w:pStyle w:val="Obsah2"/>
            <w:tabs>
              <w:tab w:val="left" w:pos="1368"/>
              <w:tab w:val="right" w:leader="dot" w:pos="9490"/>
            </w:tabs>
            <w:rPr>
              <w:rFonts w:asciiTheme="minorHAnsi" w:eastAsiaTheme="minorEastAsia" w:hAnsiTheme="minorHAnsi" w:cstheme="minorBidi"/>
              <w:kern w:val="2"/>
              <w:szCs w:val="24"/>
              <w:lang w:eastAsia="cs-CZ"/>
              <w14:ligatures w14:val="standardContextual"/>
            </w:rPr>
          </w:pPr>
          <w:hyperlink w:anchor="_Toc202298731" w:history="1">
            <w:r w:rsidRPr="000F1FD4">
              <w:rPr>
                <w:rStyle w:val="Hypertextovodkaz"/>
                <w:rFonts w:eastAsia="Times New Roman"/>
              </w:rPr>
              <w:t>1.2.</w:t>
            </w:r>
            <w:r>
              <w:rPr>
                <w:rFonts w:asciiTheme="minorHAnsi" w:eastAsiaTheme="minorEastAsia" w:hAnsiTheme="minorHAnsi" w:cstheme="minorBidi"/>
                <w:kern w:val="2"/>
                <w:szCs w:val="24"/>
                <w:lang w:eastAsia="cs-CZ"/>
                <w14:ligatures w14:val="standardContextual"/>
              </w:rPr>
              <w:tab/>
            </w:r>
            <w:r w:rsidRPr="000F1FD4">
              <w:rPr>
                <w:rStyle w:val="Hypertextovodkaz"/>
              </w:rPr>
              <w:t>Popis WebGL, WebGL2 a WebGPU</w:t>
            </w:r>
            <w:r>
              <w:rPr>
                <w:webHidden/>
              </w:rPr>
              <w:tab/>
            </w:r>
            <w:r>
              <w:rPr>
                <w:webHidden/>
              </w:rPr>
              <w:fldChar w:fldCharType="begin"/>
            </w:r>
            <w:r>
              <w:rPr>
                <w:webHidden/>
              </w:rPr>
              <w:instrText xml:space="preserve"> PAGEREF _Toc202298731 \h </w:instrText>
            </w:r>
            <w:r>
              <w:rPr>
                <w:webHidden/>
              </w:rPr>
            </w:r>
            <w:r>
              <w:rPr>
                <w:webHidden/>
              </w:rPr>
              <w:fldChar w:fldCharType="separate"/>
            </w:r>
            <w:r>
              <w:rPr>
                <w:webHidden/>
              </w:rPr>
              <w:t>10</w:t>
            </w:r>
            <w:r>
              <w:rPr>
                <w:webHidden/>
              </w:rPr>
              <w:fldChar w:fldCharType="end"/>
            </w:r>
          </w:hyperlink>
        </w:p>
        <w:p w14:paraId="3B59A6B9" w14:textId="4B1D0F7F" w:rsidR="00F61860" w:rsidRDefault="00F61860">
          <w:pPr>
            <w:pStyle w:val="Obsah2"/>
            <w:tabs>
              <w:tab w:val="left" w:pos="1368"/>
              <w:tab w:val="right" w:leader="dot" w:pos="9490"/>
            </w:tabs>
            <w:rPr>
              <w:rFonts w:asciiTheme="minorHAnsi" w:eastAsiaTheme="minorEastAsia" w:hAnsiTheme="minorHAnsi" w:cstheme="minorBidi"/>
              <w:kern w:val="2"/>
              <w:szCs w:val="24"/>
              <w:lang w:eastAsia="cs-CZ"/>
              <w14:ligatures w14:val="standardContextual"/>
            </w:rPr>
          </w:pPr>
          <w:hyperlink w:anchor="_Toc202298732" w:history="1">
            <w:r w:rsidRPr="000F1FD4">
              <w:rPr>
                <w:rStyle w:val="Hypertextovodkaz"/>
              </w:rPr>
              <w:t>1.3.</w:t>
            </w:r>
            <w:r>
              <w:rPr>
                <w:rFonts w:asciiTheme="minorHAnsi" w:eastAsiaTheme="minorEastAsia" w:hAnsiTheme="minorHAnsi" w:cstheme="minorBidi"/>
                <w:kern w:val="2"/>
                <w:szCs w:val="24"/>
                <w:lang w:eastAsia="cs-CZ"/>
                <w14:ligatures w14:val="standardContextual"/>
              </w:rPr>
              <w:tab/>
            </w:r>
            <w:r w:rsidRPr="000F1FD4">
              <w:rPr>
                <w:rStyle w:val="Hypertextovodkaz"/>
              </w:rPr>
              <w:t>Porovnání WebGL/WebGL2 a WebGPU</w:t>
            </w:r>
            <w:r>
              <w:rPr>
                <w:webHidden/>
              </w:rPr>
              <w:tab/>
            </w:r>
            <w:r>
              <w:rPr>
                <w:webHidden/>
              </w:rPr>
              <w:fldChar w:fldCharType="begin"/>
            </w:r>
            <w:r>
              <w:rPr>
                <w:webHidden/>
              </w:rPr>
              <w:instrText xml:space="preserve"> PAGEREF _Toc202298732 \h </w:instrText>
            </w:r>
            <w:r>
              <w:rPr>
                <w:webHidden/>
              </w:rPr>
            </w:r>
            <w:r>
              <w:rPr>
                <w:webHidden/>
              </w:rPr>
              <w:fldChar w:fldCharType="separate"/>
            </w:r>
            <w:r>
              <w:rPr>
                <w:webHidden/>
              </w:rPr>
              <w:t>13</w:t>
            </w:r>
            <w:r>
              <w:rPr>
                <w:webHidden/>
              </w:rPr>
              <w:fldChar w:fldCharType="end"/>
            </w:r>
          </w:hyperlink>
        </w:p>
        <w:p w14:paraId="795DCC83" w14:textId="507567F7" w:rsidR="00F61860" w:rsidRDefault="00F61860">
          <w:pPr>
            <w:pStyle w:val="Obsah2"/>
            <w:tabs>
              <w:tab w:val="left" w:pos="1368"/>
              <w:tab w:val="right" w:leader="dot" w:pos="9490"/>
            </w:tabs>
            <w:rPr>
              <w:rFonts w:asciiTheme="minorHAnsi" w:eastAsiaTheme="minorEastAsia" w:hAnsiTheme="minorHAnsi" w:cstheme="minorBidi"/>
              <w:kern w:val="2"/>
              <w:szCs w:val="24"/>
              <w:lang w:eastAsia="cs-CZ"/>
              <w14:ligatures w14:val="standardContextual"/>
            </w:rPr>
          </w:pPr>
          <w:hyperlink w:anchor="_Toc202298733" w:history="1">
            <w:r w:rsidRPr="000F1FD4">
              <w:rPr>
                <w:rStyle w:val="Hypertextovodkaz"/>
              </w:rPr>
              <w:t>1.4.</w:t>
            </w:r>
            <w:r>
              <w:rPr>
                <w:rFonts w:asciiTheme="minorHAnsi" w:eastAsiaTheme="minorEastAsia" w:hAnsiTheme="minorHAnsi" w:cstheme="minorBidi"/>
                <w:kern w:val="2"/>
                <w:szCs w:val="24"/>
                <w:lang w:eastAsia="cs-CZ"/>
                <w14:ligatures w14:val="standardContextual"/>
              </w:rPr>
              <w:tab/>
            </w:r>
            <w:r w:rsidRPr="000F1FD4">
              <w:rPr>
                <w:rStyle w:val="Hypertextovodkaz"/>
              </w:rPr>
              <w:t>Aplikace 3D grafiky na webu</w:t>
            </w:r>
            <w:r>
              <w:rPr>
                <w:webHidden/>
              </w:rPr>
              <w:tab/>
            </w:r>
            <w:r>
              <w:rPr>
                <w:webHidden/>
              </w:rPr>
              <w:fldChar w:fldCharType="begin"/>
            </w:r>
            <w:r>
              <w:rPr>
                <w:webHidden/>
              </w:rPr>
              <w:instrText xml:space="preserve"> PAGEREF _Toc202298733 \h </w:instrText>
            </w:r>
            <w:r>
              <w:rPr>
                <w:webHidden/>
              </w:rPr>
            </w:r>
            <w:r>
              <w:rPr>
                <w:webHidden/>
              </w:rPr>
              <w:fldChar w:fldCharType="separate"/>
            </w:r>
            <w:r>
              <w:rPr>
                <w:webHidden/>
              </w:rPr>
              <w:t>13</w:t>
            </w:r>
            <w:r>
              <w:rPr>
                <w:webHidden/>
              </w:rPr>
              <w:fldChar w:fldCharType="end"/>
            </w:r>
          </w:hyperlink>
        </w:p>
        <w:p w14:paraId="1E7BBE78" w14:textId="16972B95" w:rsidR="00F61860" w:rsidRDefault="00F61860">
          <w:pPr>
            <w:pStyle w:val="Obsah2"/>
            <w:tabs>
              <w:tab w:val="left" w:pos="1368"/>
              <w:tab w:val="right" w:leader="dot" w:pos="9490"/>
            </w:tabs>
            <w:rPr>
              <w:rFonts w:asciiTheme="minorHAnsi" w:eastAsiaTheme="minorEastAsia" w:hAnsiTheme="minorHAnsi" w:cstheme="minorBidi"/>
              <w:kern w:val="2"/>
              <w:szCs w:val="24"/>
              <w:lang w:eastAsia="cs-CZ"/>
              <w14:ligatures w14:val="standardContextual"/>
            </w:rPr>
          </w:pPr>
          <w:hyperlink w:anchor="_Toc202298734" w:history="1">
            <w:r w:rsidRPr="000F1FD4">
              <w:rPr>
                <w:rStyle w:val="Hypertextovodkaz"/>
              </w:rPr>
              <w:t>1.5.</w:t>
            </w:r>
            <w:r>
              <w:rPr>
                <w:rFonts w:asciiTheme="minorHAnsi" w:eastAsiaTheme="minorEastAsia" w:hAnsiTheme="minorHAnsi" w:cstheme="minorBidi"/>
                <w:kern w:val="2"/>
                <w:szCs w:val="24"/>
                <w:lang w:eastAsia="cs-CZ"/>
                <w14:ligatures w14:val="standardContextual"/>
              </w:rPr>
              <w:tab/>
            </w:r>
            <w:r w:rsidRPr="000F1FD4">
              <w:rPr>
                <w:rStyle w:val="Hypertextovodkaz"/>
              </w:rPr>
              <w:t>Výhody a omezení</w:t>
            </w:r>
            <w:r>
              <w:rPr>
                <w:webHidden/>
              </w:rPr>
              <w:tab/>
            </w:r>
            <w:r>
              <w:rPr>
                <w:webHidden/>
              </w:rPr>
              <w:fldChar w:fldCharType="begin"/>
            </w:r>
            <w:r>
              <w:rPr>
                <w:webHidden/>
              </w:rPr>
              <w:instrText xml:space="preserve"> PAGEREF _Toc202298734 \h </w:instrText>
            </w:r>
            <w:r>
              <w:rPr>
                <w:webHidden/>
              </w:rPr>
            </w:r>
            <w:r>
              <w:rPr>
                <w:webHidden/>
              </w:rPr>
              <w:fldChar w:fldCharType="separate"/>
            </w:r>
            <w:r>
              <w:rPr>
                <w:webHidden/>
              </w:rPr>
              <w:t>15</w:t>
            </w:r>
            <w:r>
              <w:rPr>
                <w:webHidden/>
              </w:rPr>
              <w:fldChar w:fldCharType="end"/>
            </w:r>
          </w:hyperlink>
        </w:p>
        <w:p w14:paraId="0C46C542" w14:textId="18C15E2E" w:rsidR="00F61860" w:rsidRDefault="00F61860">
          <w:pPr>
            <w:pStyle w:val="Obsah2"/>
            <w:tabs>
              <w:tab w:val="left" w:pos="1368"/>
              <w:tab w:val="right" w:leader="dot" w:pos="9490"/>
            </w:tabs>
            <w:rPr>
              <w:rFonts w:asciiTheme="minorHAnsi" w:eastAsiaTheme="minorEastAsia" w:hAnsiTheme="minorHAnsi" w:cstheme="minorBidi"/>
              <w:kern w:val="2"/>
              <w:szCs w:val="24"/>
              <w:lang w:eastAsia="cs-CZ"/>
              <w14:ligatures w14:val="standardContextual"/>
            </w:rPr>
          </w:pPr>
          <w:hyperlink w:anchor="_Toc202298735" w:history="1">
            <w:r w:rsidRPr="000F1FD4">
              <w:rPr>
                <w:rStyle w:val="Hypertextovodkaz"/>
              </w:rPr>
              <w:t>1.6.</w:t>
            </w:r>
            <w:r>
              <w:rPr>
                <w:rFonts w:asciiTheme="minorHAnsi" w:eastAsiaTheme="minorEastAsia" w:hAnsiTheme="minorHAnsi" w:cstheme="minorBidi"/>
                <w:kern w:val="2"/>
                <w:szCs w:val="24"/>
                <w:lang w:eastAsia="cs-CZ"/>
                <w14:ligatures w14:val="standardContextual"/>
              </w:rPr>
              <w:tab/>
            </w:r>
            <w:r w:rsidRPr="000F1FD4">
              <w:rPr>
                <w:rStyle w:val="Hypertextovodkaz"/>
              </w:rPr>
              <w:t>Stručná historie a vývoj</w:t>
            </w:r>
            <w:r>
              <w:rPr>
                <w:webHidden/>
              </w:rPr>
              <w:tab/>
            </w:r>
            <w:r>
              <w:rPr>
                <w:webHidden/>
              </w:rPr>
              <w:fldChar w:fldCharType="begin"/>
            </w:r>
            <w:r>
              <w:rPr>
                <w:webHidden/>
              </w:rPr>
              <w:instrText xml:space="preserve"> PAGEREF _Toc202298735 \h </w:instrText>
            </w:r>
            <w:r>
              <w:rPr>
                <w:webHidden/>
              </w:rPr>
            </w:r>
            <w:r>
              <w:rPr>
                <w:webHidden/>
              </w:rPr>
              <w:fldChar w:fldCharType="separate"/>
            </w:r>
            <w:r>
              <w:rPr>
                <w:webHidden/>
              </w:rPr>
              <w:t>16</w:t>
            </w:r>
            <w:r>
              <w:rPr>
                <w:webHidden/>
              </w:rPr>
              <w:fldChar w:fldCharType="end"/>
            </w:r>
          </w:hyperlink>
        </w:p>
        <w:p w14:paraId="120A2948" w14:textId="2D5CF039" w:rsidR="00F61860" w:rsidRDefault="00F61860">
          <w:pPr>
            <w:pStyle w:val="Obsah1"/>
            <w:tabs>
              <w:tab w:val="left" w:pos="981"/>
              <w:tab w:val="right" w:leader="dot" w:pos="9490"/>
            </w:tabs>
            <w:rPr>
              <w:rFonts w:asciiTheme="minorHAnsi" w:eastAsiaTheme="minorEastAsia" w:hAnsiTheme="minorHAnsi" w:cstheme="minorBidi"/>
              <w:kern w:val="2"/>
              <w:szCs w:val="24"/>
              <w:lang w:eastAsia="cs-CZ"/>
              <w14:ligatures w14:val="standardContextual"/>
            </w:rPr>
          </w:pPr>
          <w:hyperlink w:anchor="_Toc202298736" w:history="1">
            <w:r w:rsidRPr="000F1FD4">
              <w:rPr>
                <w:rStyle w:val="Hypertextovodkaz"/>
                <w:rFonts w:eastAsia="Times New Roman"/>
              </w:rPr>
              <w:t>2.</w:t>
            </w:r>
            <w:r>
              <w:rPr>
                <w:rFonts w:asciiTheme="minorHAnsi" w:eastAsiaTheme="minorEastAsia" w:hAnsiTheme="minorHAnsi" w:cstheme="minorBidi"/>
                <w:kern w:val="2"/>
                <w:szCs w:val="24"/>
                <w:lang w:eastAsia="cs-CZ"/>
                <w14:ligatures w14:val="standardContextual"/>
              </w:rPr>
              <w:tab/>
            </w:r>
            <w:r w:rsidRPr="000F1FD4">
              <w:rPr>
                <w:rStyle w:val="Hypertextovodkaz"/>
              </w:rPr>
              <w:t>Porovnání WebGL, WebGL2 a WebGPU</w:t>
            </w:r>
            <w:r>
              <w:rPr>
                <w:webHidden/>
              </w:rPr>
              <w:tab/>
            </w:r>
            <w:r>
              <w:rPr>
                <w:webHidden/>
              </w:rPr>
              <w:fldChar w:fldCharType="begin"/>
            </w:r>
            <w:r>
              <w:rPr>
                <w:webHidden/>
              </w:rPr>
              <w:instrText xml:space="preserve"> PAGEREF _Toc202298736 \h </w:instrText>
            </w:r>
            <w:r>
              <w:rPr>
                <w:webHidden/>
              </w:rPr>
            </w:r>
            <w:r>
              <w:rPr>
                <w:webHidden/>
              </w:rPr>
              <w:fldChar w:fldCharType="separate"/>
            </w:r>
            <w:r>
              <w:rPr>
                <w:webHidden/>
              </w:rPr>
              <w:t>19</w:t>
            </w:r>
            <w:r>
              <w:rPr>
                <w:webHidden/>
              </w:rPr>
              <w:fldChar w:fldCharType="end"/>
            </w:r>
          </w:hyperlink>
        </w:p>
        <w:p w14:paraId="2ADE5A64" w14:textId="694F3762" w:rsidR="00F61860" w:rsidRDefault="00F61860">
          <w:pPr>
            <w:pStyle w:val="Obsah2"/>
            <w:tabs>
              <w:tab w:val="left" w:pos="1368"/>
              <w:tab w:val="right" w:leader="dot" w:pos="9490"/>
            </w:tabs>
            <w:rPr>
              <w:rFonts w:asciiTheme="minorHAnsi" w:eastAsiaTheme="minorEastAsia" w:hAnsiTheme="minorHAnsi" w:cstheme="minorBidi"/>
              <w:kern w:val="2"/>
              <w:szCs w:val="24"/>
              <w:lang w:eastAsia="cs-CZ"/>
              <w14:ligatures w14:val="standardContextual"/>
            </w:rPr>
          </w:pPr>
          <w:hyperlink w:anchor="_Toc202298737" w:history="1">
            <w:r w:rsidRPr="000F1FD4">
              <w:rPr>
                <w:rStyle w:val="Hypertextovodkaz"/>
              </w:rPr>
              <w:t>2.1.</w:t>
            </w:r>
            <w:r>
              <w:rPr>
                <w:rFonts w:asciiTheme="minorHAnsi" w:eastAsiaTheme="minorEastAsia" w:hAnsiTheme="minorHAnsi" w:cstheme="minorBidi"/>
                <w:kern w:val="2"/>
                <w:szCs w:val="24"/>
                <w:lang w:eastAsia="cs-CZ"/>
                <w14:ligatures w14:val="standardContextual"/>
              </w:rPr>
              <w:tab/>
            </w:r>
            <w:r w:rsidRPr="000F1FD4">
              <w:rPr>
                <w:rStyle w:val="Hypertextovodkaz"/>
              </w:rPr>
              <w:t>Funkční rozdíly</w:t>
            </w:r>
            <w:r>
              <w:rPr>
                <w:webHidden/>
              </w:rPr>
              <w:tab/>
            </w:r>
            <w:r>
              <w:rPr>
                <w:webHidden/>
              </w:rPr>
              <w:fldChar w:fldCharType="begin"/>
            </w:r>
            <w:r>
              <w:rPr>
                <w:webHidden/>
              </w:rPr>
              <w:instrText xml:space="preserve"> PAGEREF _Toc202298737 \h </w:instrText>
            </w:r>
            <w:r>
              <w:rPr>
                <w:webHidden/>
              </w:rPr>
            </w:r>
            <w:r>
              <w:rPr>
                <w:webHidden/>
              </w:rPr>
              <w:fldChar w:fldCharType="separate"/>
            </w:r>
            <w:r>
              <w:rPr>
                <w:webHidden/>
              </w:rPr>
              <w:t>19</w:t>
            </w:r>
            <w:r>
              <w:rPr>
                <w:webHidden/>
              </w:rPr>
              <w:fldChar w:fldCharType="end"/>
            </w:r>
          </w:hyperlink>
        </w:p>
        <w:p w14:paraId="2F3E80C0" w14:textId="422CE797" w:rsidR="00F61860" w:rsidRDefault="00F61860">
          <w:pPr>
            <w:pStyle w:val="Obsah2"/>
            <w:tabs>
              <w:tab w:val="left" w:pos="1368"/>
              <w:tab w:val="right" w:leader="dot" w:pos="9490"/>
            </w:tabs>
            <w:rPr>
              <w:rFonts w:asciiTheme="minorHAnsi" w:eastAsiaTheme="minorEastAsia" w:hAnsiTheme="minorHAnsi" w:cstheme="minorBidi"/>
              <w:kern w:val="2"/>
              <w:szCs w:val="24"/>
              <w:lang w:eastAsia="cs-CZ"/>
              <w14:ligatures w14:val="standardContextual"/>
            </w:rPr>
          </w:pPr>
          <w:hyperlink w:anchor="_Toc202298738" w:history="1">
            <w:r w:rsidRPr="000F1FD4">
              <w:rPr>
                <w:rStyle w:val="Hypertextovodkaz"/>
              </w:rPr>
              <w:t>2.2.</w:t>
            </w:r>
            <w:r>
              <w:rPr>
                <w:rFonts w:asciiTheme="minorHAnsi" w:eastAsiaTheme="minorEastAsia" w:hAnsiTheme="minorHAnsi" w:cstheme="minorBidi"/>
                <w:kern w:val="2"/>
                <w:szCs w:val="24"/>
                <w:lang w:eastAsia="cs-CZ"/>
                <w14:ligatures w14:val="standardContextual"/>
              </w:rPr>
              <w:tab/>
            </w:r>
            <w:r w:rsidRPr="000F1FD4">
              <w:rPr>
                <w:rStyle w:val="Hypertextovodkaz"/>
              </w:rPr>
              <w:t>Podpora prohlížečů</w:t>
            </w:r>
            <w:r>
              <w:rPr>
                <w:webHidden/>
              </w:rPr>
              <w:tab/>
            </w:r>
            <w:r>
              <w:rPr>
                <w:webHidden/>
              </w:rPr>
              <w:fldChar w:fldCharType="begin"/>
            </w:r>
            <w:r>
              <w:rPr>
                <w:webHidden/>
              </w:rPr>
              <w:instrText xml:space="preserve"> PAGEREF _Toc202298738 \h </w:instrText>
            </w:r>
            <w:r>
              <w:rPr>
                <w:webHidden/>
              </w:rPr>
            </w:r>
            <w:r>
              <w:rPr>
                <w:webHidden/>
              </w:rPr>
              <w:fldChar w:fldCharType="separate"/>
            </w:r>
            <w:r>
              <w:rPr>
                <w:webHidden/>
              </w:rPr>
              <w:t>20</w:t>
            </w:r>
            <w:r>
              <w:rPr>
                <w:webHidden/>
              </w:rPr>
              <w:fldChar w:fldCharType="end"/>
            </w:r>
          </w:hyperlink>
        </w:p>
        <w:p w14:paraId="0BDE181A" w14:textId="2D107093" w:rsidR="00F61860" w:rsidRDefault="00F61860">
          <w:pPr>
            <w:pStyle w:val="Obsah2"/>
            <w:tabs>
              <w:tab w:val="left" w:pos="1368"/>
              <w:tab w:val="right" w:leader="dot" w:pos="9490"/>
            </w:tabs>
            <w:rPr>
              <w:rFonts w:asciiTheme="minorHAnsi" w:eastAsiaTheme="minorEastAsia" w:hAnsiTheme="minorHAnsi" w:cstheme="minorBidi"/>
              <w:kern w:val="2"/>
              <w:szCs w:val="24"/>
              <w:lang w:eastAsia="cs-CZ"/>
              <w14:ligatures w14:val="standardContextual"/>
            </w:rPr>
          </w:pPr>
          <w:hyperlink w:anchor="_Toc202298739" w:history="1">
            <w:r w:rsidRPr="000F1FD4">
              <w:rPr>
                <w:rStyle w:val="Hypertextovodkaz"/>
              </w:rPr>
              <w:t>2.3.</w:t>
            </w:r>
            <w:r>
              <w:rPr>
                <w:rFonts w:asciiTheme="minorHAnsi" w:eastAsiaTheme="minorEastAsia" w:hAnsiTheme="minorHAnsi" w:cstheme="minorBidi"/>
                <w:kern w:val="2"/>
                <w:szCs w:val="24"/>
                <w:lang w:eastAsia="cs-CZ"/>
                <w14:ligatures w14:val="standardContextual"/>
              </w:rPr>
              <w:tab/>
            </w:r>
            <w:r w:rsidRPr="000F1FD4">
              <w:rPr>
                <w:rStyle w:val="Hypertextovodkaz"/>
              </w:rPr>
              <w:t>Bezpečnostní aspekty</w:t>
            </w:r>
            <w:r>
              <w:rPr>
                <w:webHidden/>
              </w:rPr>
              <w:tab/>
            </w:r>
            <w:r>
              <w:rPr>
                <w:webHidden/>
              </w:rPr>
              <w:fldChar w:fldCharType="begin"/>
            </w:r>
            <w:r>
              <w:rPr>
                <w:webHidden/>
              </w:rPr>
              <w:instrText xml:space="preserve"> PAGEREF _Toc202298739 \h </w:instrText>
            </w:r>
            <w:r>
              <w:rPr>
                <w:webHidden/>
              </w:rPr>
            </w:r>
            <w:r>
              <w:rPr>
                <w:webHidden/>
              </w:rPr>
              <w:fldChar w:fldCharType="separate"/>
            </w:r>
            <w:r>
              <w:rPr>
                <w:webHidden/>
              </w:rPr>
              <w:t>20</w:t>
            </w:r>
            <w:r>
              <w:rPr>
                <w:webHidden/>
              </w:rPr>
              <w:fldChar w:fldCharType="end"/>
            </w:r>
          </w:hyperlink>
        </w:p>
        <w:p w14:paraId="624F4275" w14:textId="366CC3F7" w:rsidR="00F61860" w:rsidRDefault="00F61860">
          <w:pPr>
            <w:pStyle w:val="Obsah1"/>
            <w:tabs>
              <w:tab w:val="left" w:pos="981"/>
              <w:tab w:val="right" w:leader="dot" w:pos="9490"/>
            </w:tabs>
            <w:rPr>
              <w:rFonts w:asciiTheme="minorHAnsi" w:eastAsiaTheme="minorEastAsia" w:hAnsiTheme="minorHAnsi" w:cstheme="minorBidi"/>
              <w:kern w:val="2"/>
              <w:szCs w:val="24"/>
              <w:lang w:eastAsia="cs-CZ"/>
              <w14:ligatures w14:val="standardContextual"/>
            </w:rPr>
          </w:pPr>
          <w:hyperlink w:anchor="_Toc202298740" w:history="1">
            <w:r w:rsidRPr="000F1FD4">
              <w:rPr>
                <w:rStyle w:val="Hypertextovodkaz"/>
              </w:rPr>
              <w:t>3.</w:t>
            </w:r>
            <w:r>
              <w:rPr>
                <w:rFonts w:asciiTheme="minorHAnsi" w:eastAsiaTheme="minorEastAsia" w:hAnsiTheme="minorHAnsi" w:cstheme="minorBidi"/>
                <w:kern w:val="2"/>
                <w:szCs w:val="24"/>
                <w:lang w:eastAsia="cs-CZ"/>
                <w14:ligatures w14:val="standardContextual"/>
              </w:rPr>
              <w:tab/>
            </w:r>
            <w:r w:rsidRPr="000F1FD4">
              <w:rPr>
                <w:rStyle w:val="Hypertextovodkaz"/>
              </w:rPr>
              <w:t>Knihovny pro práci s 3D grafikou</w:t>
            </w:r>
            <w:r>
              <w:rPr>
                <w:webHidden/>
              </w:rPr>
              <w:tab/>
            </w:r>
            <w:r>
              <w:rPr>
                <w:webHidden/>
              </w:rPr>
              <w:fldChar w:fldCharType="begin"/>
            </w:r>
            <w:r>
              <w:rPr>
                <w:webHidden/>
              </w:rPr>
              <w:instrText xml:space="preserve"> PAGEREF _Toc202298740 \h </w:instrText>
            </w:r>
            <w:r>
              <w:rPr>
                <w:webHidden/>
              </w:rPr>
            </w:r>
            <w:r>
              <w:rPr>
                <w:webHidden/>
              </w:rPr>
              <w:fldChar w:fldCharType="separate"/>
            </w:r>
            <w:r>
              <w:rPr>
                <w:webHidden/>
              </w:rPr>
              <w:t>20</w:t>
            </w:r>
            <w:r>
              <w:rPr>
                <w:webHidden/>
              </w:rPr>
              <w:fldChar w:fldCharType="end"/>
            </w:r>
          </w:hyperlink>
        </w:p>
        <w:p w14:paraId="15B5785E" w14:textId="68B4A7D6" w:rsidR="00F61860" w:rsidRDefault="00F61860">
          <w:pPr>
            <w:pStyle w:val="Obsah2"/>
            <w:tabs>
              <w:tab w:val="left" w:pos="1368"/>
              <w:tab w:val="right" w:leader="dot" w:pos="9490"/>
            </w:tabs>
            <w:rPr>
              <w:rFonts w:asciiTheme="minorHAnsi" w:eastAsiaTheme="minorEastAsia" w:hAnsiTheme="minorHAnsi" w:cstheme="minorBidi"/>
              <w:kern w:val="2"/>
              <w:szCs w:val="24"/>
              <w:lang w:eastAsia="cs-CZ"/>
              <w14:ligatures w14:val="standardContextual"/>
            </w:rPr>
          </w:pPr>
          <w:hyperlink w:anchor="_Toc202298741" w:history="1">
            <w:r w:rsidRPr="000F1FD4">
              <w:rPr>
                <w:rStyle w:val="Hypertextovodkaz"/>
              </w:rPr>
              <w:t>3.1.</w:t>
            </w:r>
            <w:r>
              <w:rPr>
                <w:rFonts w:asciiTheme="minorHAnsi" w:eastAsiaTheme="minorEastAsia" w:hAnsiTheme="minorHAnsi" w:cstheme="minorBidi"/>
                <w:kern w:val="2"/>
                <w:szCs w:val="24"/>
                <w:lang w:eastAsia="cs-CZ"/>
                <w14:ligatures w14:val="standardContextual"/>
              </w:rPr>
              <w:tab/>
            </w:r>
            <w:r w:rsidRPr="000F1FD4">
              <w:rPr>
                <w:rStyle w:val="Hypertextovodkaz"/>
              </w:rPr>
              <w:t>Three.js, Babylon.js, atd.</w:t>
            </w:r>
            <w:r>
              <w:rPr>
                <w:webHidden/>
              </w:rPr>
              <w:tab/>
            </w:r>
            <w:r>
              <w:rPr>
                <w:webHidden/>
              </w:rPr>
              <w:fldChar w:fldCharType="begin"/>
            </w:r>
            <w:r>
              <w:rPr>
                <w:webHidden/>
              </w:rPr>
              <w:instrText xml:space="preserve"> PAGEREF _Toc202298741 \h </w:instrText>
            </w:r>
            <w:r>
              <w:rPr>
                <w:webHidden/>
              </w:rPr>
            </w:r>
            <w:r>
              <w:rPr>
                <w:webHidden/>
              </w:rPr>
              <w:fldChar w:fldCharType="separate"/>
            </w:r>
            <w:r>
              <w:rPr>
                <w:webHidden/>
              </w:rPr>
              <w:t>21</w:t>
            </w:r>
            <w:r>
              <w:rPr>
                <w:webHidden/>
              </w:rPr>
              <w:fldChar w:fldCharType="end"/>
            </w:r>
          </w:hyperlink>
        </w:p>
        <w:p w14:paraId="6DD77D45" w14:textId="571ED9C5" w:rsidR="00F61860" w:rsidRDefault="00F61860">
          <w:pPr>
            <w:pStyle w:val="Obsah2"/>
            <w:tabs>
              <w:tab w:val="left" w:pos="1368"/>
              <w:tab w:val="right" w:leader="dot" w:pos="9490"/>
            </w:tabs>
            <w:rPr>
              <w:rFonts w:asciiTheme="minorHAnsi" w:eastAsiaTheme="minorEastAsia" w:hAnsiTheme="minorHAnsi" w:cstheme="minorBidi"/>
              <w:kern w:val="2"/>
              <w:szCs w:val="24"/>
              <w:lang w:eastAsia="cs-CZ"/>
              <w14:ligatures w14:val="standardContextual"/>
            </w:rPr>
          </w:pPr>
          <w:hyperlink w:anchor="_Toc202298742" w:history="1">
            <w:r w:rsidRPr="000F1FD4">
              <w:rPr>
                <w:rStyle w:val="Hypertextovodkaz"/>
              </w:rPr>
              <w:t>3.2.</w:t>
            </w:r>
            <w:r>
              <w:rPr>
                <w:rFonts w:asciiTheme="minorHAnsi" w:eastAsiaTheme="minorEastAsia" w:hAnsiTheme="minorHAnsi" w:cstheme="minorBidi"/>
                <w:kern w:val="2"/>
                <w:szCs w:val="24"/>
                <w:lang w:eastAsia="cs-CZ"/>
                <w14:ligatures w14:val="standardContextual"/>
              </w:rPr>
              <w:tab/>
            </w:r>
            <w:r w:rsidRPr="000F1FD4">
              <w:rPr>
                <w:rStyle w:val="Hypertextovodkaz"/>
              </w:rPr>
              <w:t>Porovnání jednoduchosti práce s těmito knihovnami</w:t>
            </w:r>
            <w:r>
              <w:rPr>
                <w:webHidden/>
              </w:rPr>
              <w:tab/>
            </w:r>
            <w:r>
              <w:rPr>
                <w:webHidden/>
              </w:rPr>
              <w:fldChar w:fldCharType="begin"/>
            </w:r>
            <w:r>
              <w:rPr>
                <w:webHidden/>
              </w:rPr>
              <w:instrText xml:space="preserve"> PAGEREF _Toc202298742 \h </w:instrText>
            </w:r>
            <w:r>
              <w:rPr>
                <w:webHidden/>
              </w:rPr>
            </w:r>
            <w:r>
              <w:rPr>
                <w:webHidden/>
              </w:rPr>
              <w:fldChar w:fldCharType="separate"/>
            </w:r>
            <w:r>
              <w:rPr>
                <w:webHidden/>
              </w:rPr>
              <w:t>21</w:t>
            </w:r>
            <w:r>
              <w:rPr>
                <w:webHidden/>
              </w:rPr>
              <w:fldChar w:fldCharType="end"/>
            </w:r>
          </w:hyperlink>
        </w:p>
        <w:p w14:paraId="7EEDB912" w14:textId="587B4647" w:rsidR="00F61860" w:rsidRDefault="00F61860">
          <w:pPr>
            <w:pStyle w:val="Obsah1"/>
            <w:tabs>
              <w:tab w:val="left" w:pos="981"/>
              <w:tab w:val="right" w:leader="dot" w:pos="9490"/>
            </w:tabs>
            <w:rPr>
              <w:rFonts w:asciiTheme="minorHAnsi" w:eastAsiaTheme="minorEastAsia" w:hAnsiTheme="minorHAnsi" w:cstheme="minorBidi"/>
              <w:kern w:val="2"/>
              <w:szCs w:val="24"/>
              <w:lang w:eastAsia="cs-CZ"/>
              <w14:ligatures w14:val="standardContextual"/>
            </w:rPr>
          </w:pPr>
          <w:hyperlink w:anchor="_Toc202298743" w:history="1">
            <w:r w:rsidRPr="000F1FD4">
              <w:rPr>
                <w:rStyle w:val="Hypertextovodkaz"/>
              </w:rPr>
              <w:t>4.</w:t>
            </w:r>
            <w:r>
              <w:rPr>
                <w:rFonts w:asciiTheme="minorHAnsi" w:eastAsiaTheme="minorEastAsia" w:hAnsiTheme="minorHAnsi" w:cstheme="minorBidi"/>
                <w:kern w:val="2"/>
                <w:szCs w:val="24"/>
                <w:lang w:eastAsia="cs-CZ"/>
                <w14:ligatures w14:val="standardContextual"/>
              </w:rPr>
              <w:tab/>
            </w:r>
            <w:r w:rsidRPr="000F1FD4">
              <w:rPr>
                <w:rStyle w:val="Hypertextovodkaz"/>
              </w:rPr>
              <w:t>Parallax Mapping a Šroubovice</w:t>
            </w:r>
            <w:r>
              <w:rPr>
                <w:webHidden/>
              </w:rPr>
              <w:tab/>
            </w:r>
            <w:r>
              <w:rPr>
                <w:webHidden/>
              </w:rPr>
              <w:fldChar w:fldCharType="begin"/>
            </w:r>
            <w:r>
              <w:rPr>
                <w:webHidden/>
              </w:rPr>
              <w:instrText xml:space="preserve"> PAGEREF _Toc202298743 \h </w:instrText>
            </w:r>
            <w:r>
              <w:rPr>
                <w:webHidden/>
              </w:rPr>
            </w:r>
            <w:r>
              <w:rPr>
                <w:webHidden/>
              </w:rPr>
              <w:fldChar w:fldCharType="separate"/>
            </w:r>
            <w:r>
              <w:rPr>
                <w:webHidden/>
              </w:rPr>
              <w:t>22</w:t>
            </w:r>
            <w:r>
              <w:rPr>
                <w:webHidden/>
              </w:rPr>
              <w:fldChar w:fldCharType="end"/>
            </w:r>
          </w:hyperlink>
        </w:p>
        <w:p w14:paraId="00E1F53C" w14:textId="28AD09BE" w:rsidR="00F61860" w:rsidRDefault="00F61860">
          <w:pPr>
            <w:pStyle w:val="Obsah2"/>
            <w:tabs>
              <w:tab w:val="left" w:pos="1368"/>
              <w:tab w:val="right" w:leader="dot" w:pos="9490"/>
            </w:tabs>
            <w:rPr>
              <w:rFonts w:asciiTheme="minorHAnsi" w:eastAsiaTheme="minorEastAsia" w:hAnsiTheme="minorHAnsi" w:cstheme="minorBidi"/>
              <w:kern w:val="2"/>
              <w:szCs w:val="24"/>
              <w:lang w:eastAsia="cs-CZ"/>
              <w14:ligatures w14:val="standardContextual"/>
            </w:rPr>
          </w:pPr>
          <w:hyperlink w:anchor="_Toc202298744" w:history="1">
            <w:r w:rsidRPr="000F1FD4">
              <w:rPr>
                <w:rStyle w:val="Hypertextovodkaz"/>
              </w:rPr>
              <w:t>4.1.</w:t>
            </w:r>
            <w:r>
              <w:rPr>
                <w:rFonts w:asciiTheme="minorHAnsi" w:eastAsiaTheme="minorEastAsia" w:hAnsiTheme="minorHAnsi" w:cstheme="minorBidi"/>
                <w:kern w:val="2"/>
                <w:szCs w:val="24"/>
                <w:lang w:eastAsia="cs-CZ"/>
                <w14:ligatures w14:val="standardContextual"/>
              </w:rPr>
              <w:tab/>
            </w:r>
            <w:r w:rsidRPr="000F1FD4">
              <w:rPr>
                <w:rStyle w:val="Hypertextovodkaz"/>
              </w:rPr>
              <w:t>Využití v 3D grafice</w:t>
            </w:r>
            <w:r>
              <w:rPr>
                <w:webHidden/>
              </w:rPr>
              <w:tab/>
            </w:r>
            <w:r>
              <w:rPr>
                <w:webHidden/>
              </w:rPr>
              <w:fldChar w:fldCharType="begin"/>
            </w:r>
            <w:r>
              <w:rPr>
                <w:webHidden/>
              </w:rPr>
              <w:instrText xml:space="preserve"> PAGEREF _Toc202298744 \h </w:instrText>
            </w:r>
            <w:r>
              <w:rPr>
                <w:webHidden/>
              </w:rPr>
            </w:r>
            <w:r>
              <w:rPr>
                <w:webHidden/>
              </w:rPr>
              <w:fldChar w:fldCharType="separate"/>
            </w:r>
            <w:r>
              <w:rPr>
                <w:webHidden/>
              </w:rPr>
              <w:t>22</w:t>
            </w:r>
            <w:r>
              <w:rPr>
                <w:webHidden/>
              </w:rPr>
              <w:fldChar w:fldCharType="end"/>
            </w:r>
          </w:hyperlink>
        </w:p>
        <w:p w14:paraId="77899E7D" w14:textId="01A44D8C" w:rsidR="00F61860" w:rsidRDefault="00F61860">
          <w:pPr>
            <w:pStyle w:val="Obsah1"/>
            <w:tabs>
              <w:tab w:val="left" w:pos="981"/>
              <w:tab w:val="right" w:leader="dot" w:pos="9490"/>
            </w:tabs>
            <w:rPr>
              <w:rFonts w:asciiTheme="minorHAnsi" w:eastAsiaTheme="minorEastAsia" w:hAnsiTheme="minorHAnsi" w:cstheme="minorBidi"/>
              <w:kern w:val="2"/>
              <w:szCs w:val="24"/>
              <w:lang w:eastAsia="cs-CZ"/>
              <w14:ligatures w14:val="standardContextual"/>
            </w:rPr>
          </w:pPr>
          <w:hyperlink w:anchor="_Toc202298745" w:history="1">
            <w:r w:rsidRPr="000F1FD4">
              <w:rPr>
                <w:rStyle w:val="Hypertextovodkaz"/>
              </w:rPr>
              <w:t>5.</w:t>
            </w:r>
            <w:r>
              <w:rPr>
                <w:rFonts w:asciiTheme="minorHAnsi" w:eastAsiaTheme="minorEastAsia" w:hAnsiTheme="minorHAnsi" w:cstheme="minorBidi"/>
                <w:kern w:val="2"/>
                <w:szCs w:val="24"/>
                <w:lang w:eastAsia="cs-CZ"/>
                <w14:ligatures w14:val="standardContextual"/>
              </w:rPr>
              <w:tab/>
            </w:r>
            <w:r w:rsidRPr="000F1FD4">
              <w:rPr>
                <w:rStyle w:val="Hypertextovodkaz"/>
              </w:rPr>
              <w:t>Akcelerace AI pomocí WebGPU</w:t>
            </w:r>
            <w:r>
              <w:rPr>
                <w:webHidden/>
              </w:rPr>
              <w:tab/>
            </w:r>
            <w:r>
              <w:rPr>
                <w:webHidden/>
              </w:rPr>
              <w:fldChar w:fldCharType="begin"/>
            </w:r>
            <w:r>
              <w:rPr>
                <w:webHidden/>
              </w:rPr>
              <w:instrText xml:space="preserve"> PAGEREF _Toc202298745 \h </w:instrText>
            </w:r>
            <w:r>
              <w:rPr>
                <w:webHidden/>
              </w:rPr>
            </w:r>
            <w:r>
              <w:rPr>
                <w:webHidden/>
              </w:rPr>
              <w:fldChar w:fldCharType="separate"/>
            </w:r>
            <w:r>
              <w:rPr>
                <w:webHidden/>
              </w:rPr>
              <w:t>23</w:t>
            </w:r>
            <w:r>
              <w:rPr>
                <w:webHidden/>
              </w:rPr>
              <w:fldChar w:fldCharType="end"/>
            </w:r>
          </w:hyperlink>
        </w:p>
        <w:p w14:paraId="75921B3E" w14:textId="00CC96DE" w:rsidR="00F61860" w:rsidRDefault="00F61860">
          <w:pPr>
            <w:pStyle w:val="Obsah2"/>
            <w:tabs>
              <w:tab w:val="left" w:pos="1368"/>
              <w:tab w:val="right" w:leader="dot" w:pos="9490"/>
            </w:tabs>
            <w:rPr>
              <w:rFonts w:asciiTheme="minorHAnsi" w:eastAsiaTheme="minorEastAsia" w:hAnsiTheme="minorHAnsi" w:cstheme="minorBidi"/>
              <w:kern w:val="2"/>
              <w:szCs w:val="24"/>
              <w:lang w:eastAsia="cs-CZ"/>
              <w14:ligatures w14:val="standardContextual"/>
            </w:rPr>
          </w:pPr>
          <w:hyperlink w:anchor="_Toc202298746" w:history="1">
            <w:r w:rsidRPr="000F1FD4">
              <w:rPr>
                <w:rStyle w:val="Hypertextovodkaz"/>
              </w:rPr>
              <w:t>5.1.</w:t>
            </w:r>
            <w:r>
              <w:rPr>
                <w:rFonts w:asciiTheme="minorHAnsi" w:eastAsiaTheme="minorEastAsia" w:hAnsiTheme="minorHAnsi" w:cstheme="minorBidi"/>
                <w:kern w:val="2"/>
                <w:szCs w:val="24"/>
                <w:lang w:eastAsia="cs-CZ"/>
                <w14:ligatures w14:val="standardContextual"/>
              </w:rPr>
              <w:tab/>
            </w:r>
            <w:r w:rsidRPr="000F1FD4">
              <w:rPr>
                <w:rStyle w:val="Hypertextovodkaz"/>
              </w:rPr>
              <w:t>Základy strojového učení na grafických procesorech</w:t>
            </w:r>
            <w:r>
              <w:rPr>
                <w:webHidden/>
              </w:rPr>
              <w:tab/>
            </w:r>
            <w:r>
              <w:rPr>
                <w:webHidden/>
              </w:rPr>
              <w:fldChar w:fldCharType="begin"/>
            </w:r>
            <w:r>
              <w:rPr>
                <w:webHidden/>
              </w:rPr>
              <w:instrText xml:space="preserve"> PAGEREF _Toc202298746 \h </w:instrText>
            </w:r>
            <w:r>
              <w:rPr>
                <w:webHidden/>
              </w:rPr>
            </w:r>
            <w:r>
              <w:rPr>
                <w:webHidden/>
              </w:rPr>
              <w:fldChar w:fldCharType="separate"/>
            </w:r>
            <w:r>
              <w:rPr>
                <w:webHidden/>
              </w:rPr>
              <w:t>23</w:t>
            </w:r>
            <w:r>
              <w:rPr>
                <w:webHidden/>
              </w:rPr>
              <w:fldChar w:fldCharType="end"/>
            </w:r>
          </w:hyperlink>
        </w:p>
        <w:p w14:paraId="012C0C3E" w14:textId="619FDA9F" w:rsidR="00F61860" w:rsidRDefault="00F61860">
          <w:pPr>
            <w:pStyle w:val="Obsah2"/>
            <w:tabs>
              <w:tab w:val="left" w:pos="1368"/>
              <w:tab w:val="right" w:leader="dot" w:pos="9490"/>
            </w:tabs>
            <w:rPr>
              <w:rFonts w:asciiTheme="minorHAnsi" w:eastAsiaTheme="minorEastAsia" w:hAnsiTheme="minorHAnsi" w:cstheme="minorBidi"/>
              <w:kern w:val="2"/>
              <w:szCs w:val="24"/>
              <w:lang w:eastAsia="cs-CZ"/>
              <w14:ligatures w14:val="standardContextual"/>
            </w:rPr>
          </w:pPr>
          <w:hyperlink w:anchor="_Toc202298747" w:history="1">
            <w:r w:rsidRPr="000F1FD4">
              <w:rPr>
                <w:rStyle w:val="Hypertextovodkaz"/>
              </w:rPr>
              <w:t>5.2.</w:t>
            </w:r>
            <w:r>
              <w:rPr>
                <w:rFonts w:asciiTheme="minorHAnsi" w:eastAsiaTheme="minorEastAsia" w:hAnsiTheme="minorHAnsi" w:cstheme="minorBidi"/>
                <w:kern w:val="2"/>
                <w:szCs w:val="24"/>
                <w:lang w:eastAsia="cs-CZ"/>
                <w14:ligatures w14:val="standardContextual"/>
              </w:rPr>
              <w:tab/>
            </w:r>
            <w:r w:rsidRPr="000F1FD4">
              <w:rPr>
                <w:rStyle w:val="Hypertextovodkaz"/>
              </w:rPr>
              <w:t>WebGPU a jeho výhody pro AI</w:t>
            </w:r>
            <w:r>
              <w:rPr>
                <w:webHidden/>
              </w:rPr>
              <w:tab/>
            </w:r>
            <w:r>
              <w:rPr>
                <w:webHidden/>
              </w:rPr>
              <w:fldChar w:fldCharType="begin"/>
            </w:r>
            <w:r>
              <w:rPr>
                <w:webHidden/>
              </w:rPr>
              <w:instrText xml:space="preserve"> PAGEREF _Toc202298747 \h </w:instrText>
            </w:r>
            <w:r>
              <w:rPr>
                <w:webHidden/>
              </w:rPr>
            </w:r>
            <w:r>
              <w:rPr>
                <w:webHidden/>
              </w:rPr>
              <w:fldChar w:fldCharType="separate"/>
            </w:r>
            <w:r>
              <w:rPr>
                <w:webHidden/>
              </w:rPr>
              <w:t>23</w:t>
            </w:r>
            <w:r>
              <w:rPr>
                <w:webHidden/>
              </w:rPr>
              <w:fldChar w:fldCharType="end"/>
            </w:r>
          </w:hyperlink>
        </w:p>
        <w:p w14:paraId="3ECCEF7B" w14:textId="11DE5D99" w:rsidR="00C67F13" w:rsidRPr="00F3089E" w:rsidRDefault="00F96D2A" w:rsidP="0081369A">
          <w:pPr>
            <w:spacing w:line="360" w:lineRule="auto"/>
            <w:jc w:val="both"/>
            <w:rPr>
              <w:rFonts w:asciiTheme="minorHAnsi" w:hAnsiTheme="minorHAnsi" w:cstheme="minorHAnsi"/>
            </w:rPr>
            <w:sectPr w:rsidR="00C67F13" w:rsidRPr="00F3089E" w:rsidSect="009E74A2">
              <w:pgSz w:w="11900" w:h="16840"/>
              <w:pgMar w:top="620" w:right="740" w:bottom="280" w:left="1660" w:header="720" w:footer="720" w:gutter="0"/>
              <w:pgNumType w:start="6"/>
              <w:cols w:space="720"/>
            </w:sectPr>
          </w:pPr>
          <w:r w:rsidRPr="00F3089E">
            <w:rPr>
              <w:rFonts w:asciiTheme="minorHAnsi" w:hAnsiTheme="minorHAnsi" w:cstheme="minorHAnsi"/>
              <w:b/>
              <w:bCs/>
            </w:rPr>
            <w:fldChar w:fldCharType="end"/>
          </w:r>
        </w:p>
      </w:sdtContent>
    </w:sdt>
    <w:p w14:paraId="687E2333" w14:textId="77777777" w:rsidR="00E3522E" w:rsidRPr="00F3089E" w:rsidRDefault="00E3522E" w:rsidP="003D401B">
      <w:pPr>
        <w:pStyle w:val="Nadpis2"/>
        <w:numPr>
          <w:ilvl w:val="0"/>
          <w:numId w:val="0"/>
        </w:numPr>
      </w:pPr>
    </w:p>
    <w:p w14:paraId="55633F6E" w14:textId="57095AE6" w:rsidR="009E4656" w:rsidRPr="004009F1" w:rsidRDefault="00F658CD" w:rsidP="003D401B">
      <w:pPr>
        <w:pStyle w:val="Nadpis1"/>
        <w:numPr>
          <w:ilvl w:val="0"/>
          <w:numId w:val="21"/>
        </w:numPr>
      </w:pPr>
      <w:bookmarkStart w:id="8" w:name="_Toc202298729"/>
      <w:r w:rsidRPr="004009F1">
        <w:t xml:space="preserve">Úvod do 3D Grafiky </w:t>
      </w:r>
      <w:r w:rsidR="003753CF" w:rsidRPr="003D401B">
        <w:t>ve</w:t>
      </w:r>
      <w:r w:rsidR="003753CF" w:rsidRPr="004009F1">
        <w:t xml:space="preserve"> webových aplikacích</w:t>
      </w:r>
      <w:bookmarkEnd w:id="8"/>
    </w:p>
    <w:p w14:paraId="0F8266A0" w14:textId="21A76A23" w:rsidR="009E4656" w:rsidRPr="00F3089E" w:rsidRDefault="009E4656" w:rsidP="0081369A">
      <w:pPr>
        <w:pStyle w:val="Normlnweb"/>
        <w:spacing w:line="360" w:lineRule="auto"/>
        <w:jc w:val="both"/>
        <w:rPr>
          <w:rFonts w:asciiTheme="minorHAnsi" w:hAnsiTheme="minorHAnsi" w:cstheme="minorHAnsi"/>
          <w:lang w:val="cs-CZ"/>
        </w:rPr>
      </w:pPr>
      <w:r w:rsidRPr="00F3089E">
        <w:rPr>
          <w:rFonts w:asciiTheme="minorHAnsi" w:hAnsiTheme="minorHAnsi" w:cstheme="minorHAnsi"/>
          <w:lang w:val="cs-CZ"/>
        </w:rPr>
        <w:t xml:space="preserve">3D grafika na webu otevřela nové možnosti pro vývojáře, designéry i koncové uživatele, poskytující bohaté a interaktivní zážitky přímo v internetovém prohlížeči. Již nemusíme čekat na vzdálenou budoucnost, kdy 3D modely, </w:t>
      </w:r>
      <w:r w:rsidR="0081369A" w:rsidRPr="00F3089E">
        <w:rPr>
          <w:rFonts w:asciiTheme="minorHAnsi" w:hAnsiTheme="minorHAnsi" w:cstheme="minorHAnsi"/>
          <w:lang w:val="cs-CZ"/>
        </w:rPr>
        <w:t>animace,</w:t>
      </w:r>
      <w:r w:rsidRPr="00F3089E">
        <w:rPr>
          <w:rFonts w:asciiTheme="minorHAnsi" w:hAnsiTheme="minorHAnsi" w:cstheme="minorHAnsi"/>
          <w:lang w:val="cs-CZ"/>
        </w:rPr>
        <w:t xml:space="preserve"> a dokonce i celé virtuální světy budou dostupné na dosah kliknutí. Tyto technologie už jsou tady a postupně se stávají standardní součástí moderních webových aplikací.</w:t>
      </w:r>
    </w:p>
    <w:p w14:paraId="18A7B935" w14:textId="49078BFB" w:rsidR="009E4656" w:rsidRPr="00F3089E" w:rsidRDefault="009E4656" w:rsidP="004339A3">
      <w:pPr>
        <w:pStyle w:val="Nadpis2"/>
      </w:pPr>
      <w:bookmarkStart w:id="9" w:name="_Toc202298730"/>
      <w:r w:rsidRPr="00F3089E">
        <w:t xml:space="preserve">Proč je 3D </w:t>
      </w:r>
      <w:r w:rsidRPr="003D401B">
        <w:t>grafika</w:t>
      </w:r>
      <w:r w:rsidRPr="00F3089E">
        <w:t xml:space="preserve"> na webu důležitá</w:t>
      </w:r>
      <w:bookmarkEnd w:id="9"/>
    </w:p>
    <w:p w14:paraId="7578D8C1" w14:textId="77777777" w:rsidR="009E4656" w:rsidRPr="003D401B" w:rsidRDefault="009E4656" w:rsidP="003D401B">
      <w:pPr>
        <w:pStyle w:val="Zkladntext"/>
      </w:pPr>
      <w:r w:rsidRPr="003D401B">
        <w:t>V době, kdy uživatelé očekávají stále atraktivnější a dynamičtější obsah, představuje 3D grafika výrazné odlišení od běžných 2D webů. Ať už se jedná o prezentační web pro architektonický projekt, online konfigurátor produktu, nebo interaktivní vzdělávací nástroj, 3D modely a animace vtahují uživatele mnohem hlouběji do obsahu. Tím se zvyšuje míra zapojení i délka stráveného času na webu, což může výrazně přispět k úspěchu projektu.</w:t>
      </w:r>
    </w:p>
    <w:p w14:paraId="38204E4A" w14:textId="77777777" w:rsidR="009E4656" w:rsidRPr="00F3089E" w:rsidRDefault="009E4656" w:rsidP="0081369A">
      <w:pPr>
        <w:pStyle w:val="Normlnweb"/>
        <w:spacing w:line="360" w:lineRule="auto"/>
        <w:jc w:val="both"/>
        <w:rPr>
          <w:rFonts w:asciiTheme="minorHAnsi" w:hAnsiTheme="minorHAnsi" w:cstheme="minorHAnsi"/>
          <w:lang w:val="cs-CZ"/>
        </w:rPr>
      </w:pPr>
      <w:r w:rsidRPr="00F3089E">
        <w:rPr>
          <w:rFonts w:asciiTheme="minorHAnsi" w:hAnsiTheme="minorHAnsi" w:cstheme="minorHAnsi"/>
          <w:lang w:val="cs-CZ"/>
        </w:rPr>
        <w:t>Dříve byla 3D grafika doménou specializovaného softwaru a hardwaru. Uživatelé potřebovali výkonné stroje a programy, jako je Blender, 3ds Max, Maya, případně herní enginy typu Unity či Unreal Engine. Nasazení 3D prvků na webu se často řešilo přes pluginy jako Flash nebo Unity Web Player, což bylo komplikované z pohledu bezpečnosti i uživatelského komfortu. Vstupem technologií jako WebGL, WebGL2 a WebGPU do mainstreamových prohlížečů se 3D grafika stává daleko přístupnější a demokratizovanější, a to jak pro vývojáře, tak pro uživatele.</w:t>
      </w:r>
    </w:p>
    <w:p w14:paraId="1D12E8ED" w14:textId="2F355139" w:rsidR="00334D85" w:rsidRPr="00F3089E" w:rsidRDefault="00334D85" w:rsidP="004339A3">
      <w:pPr>
        <w:pStyle w:val="Nadpis2"/>
        <w:rPr>
          <w:rFonts w:eastAsia="Times New Roman"/>
        </w:rPr>
      </w:pPr>
      <w:bookmarkStart w:id="10" w:name="_Toc202298731"/>
      <w:r w:rsidRPr="00F3089E">
        <w:t>Popis WebGL, WebGL2 a WebGPU</w:t>
      </w:r>
      <w:bookmarkEnd w:id="10"/>
    </w:p>
    <w:p w14:paraId="04A91F50" w14:textId="74967099" w:rsidR="00334D85" w:rsidRPr="00F3089E" w:rsidRDefault="00334D85" w:rsidP="0081369A">
      <w:pPr>
        <w:pStyle w:val="Normlnweb"/>
        <w:spacing w:line="360" w:lineRule="auto"/>
        <w:jc w:val="both"/>
        <w:rPr>
          <w:rFonts w:asciiTheme="minorHAnsi" w:hAnsiTheme="minorHAnsi" w:cstheme="minorHAnsi"/>
          <w:lang w:val="cs-CZ"/>
        </w:rPr>
      </w:pPr>
      <w:r w:rsidRPr="00F3089E">
        <w:rPr>
          <w:rStyle w:val="Siln"/>
          <w:rFonts w:asciiTheme="minorHAnsi" w:hAnsiTheme="minorHAnsi" w:cstheme="minorHAnsi"/>
          <w:lang w:val="cs-CZ"/>
        </w:rPr>
        <w:t>WebGL (Web Graphics Library)</w:t>
      </w:r>
      <w:r w:rsidRPr="00F3089E">
        <w:rPr>
          <w:rFonts w:asciiTheme="minorHAnsi" w:hAnsiTheme="minorHAnsi" w:cstheme="minorHAnsi"/>
          <w:lang w:val="cs-CZ"/>
        </w:rPr>
        <w:t xml:space="preserve"> je API vycházející z OpenGL ES 2.0, které umožňuje vykreslování 2D i 3D grafiky přímo v prohlížeči bez nutnosti instalovat jakékoli externí pluginy. Je výsledkem snah skupiny Khronos Group a poprvé bylo oficiálně vydáno v roce 2011</w:t>
      </w:r>
      <w:sdt>
        <w:sdtPr>
          <w:rPr>
            <w:rFonts w:asciiTheme="minorHAnsi" w:hAnsiTheme="minorHAnsi" w:cstheme="minorHAnsi"/>
            <w:lang w:val="cs-CZ"/>
          </w:rPr>
          <w:id w:val="-139581017"/>
          <w:citation/>
        </w:sdtPr>
        <w:sdtContent>
          <w:r w:rsidR="00096E20" w:rsidRPr="00F3089E">
            <w:rPr>
              <w:rFonts w:asciiTheme="minorHAnsi" w:hAnsiTheme="minorHAnsi" w:cstheme="minorHAnsi"/>
              <w:lang w:val="cs-CZ"/>
            </w:rPr>
            <w:fldChar w:fldCharType="begin"/>
          </w:r>
          <w:r w:rsidR="00096E20" w:rsidRPr="00F3089E">
            <w:rPr>
              <w:rFonts w:asciiTheme="minorHAnsi" w:hAnsiTheme="minorHAnsi" w:cstheme="minorHAnsi"/>
              <w:lang w:val="cs-CZ"/>
            </w:rPr>
            <w:instrText xml:space="preserve">CITATION The11 \l 1029 </w:instrText>
          </w:r>
          <w:r w:rsidR="00096E20" w:rsidRPr="00F3089E">
            <w:rPr>
              <w:rFonts w:asciiTheme="minorHAnsi" w:hAnsiTheme="minorHAnsi" w:cstheme="minorHAnsi"/>
              <w:lang w:val="cs-CZ"/>
            </w:rPr>
            <w:fldChar w:fldCharType="separate"/>
          </w:r>
          <w:r w:rsidR="00096E20" w:rsidRPr="00F3089E">
            <w:rPr>
              <w:rFonts w:asciiTheme="minorHAnsi" w:hAnsiTheme="minorHAnsi" w:cstheme="minorHAnsi"/>
              <w:lang w:val="cs-CZ"/>
            </w:rPr>
            <w:t xml:space="preserve"> (The Khronos Group, 2011)</w:t>
          </w:r>
          <w:r w:rsidR="00096E20" w:rsidRPr="00F3089E">
            <w:rPr>
              <w:rFonts w:asciiTheme="minorHAnsi" w:hAnsiTheme="minorHAnsi" w:cstheme="minorHAnsi"/>
              <w:lang w:val="cs-CZ"/>
            </w:rPr>
            <w:fldChar w:fldCharType="end"/>
          </w:r>
        </w:sdtContent>
      </w:sdt>
      <w:r w:rsidRPr="00F3089E">
        <w:rPr>
          <w:rFonts w:asciiTheme="minorHAnsi" w:hAnsiTheme="minorHAnsi" w:cstheme="minorHAnsi"/>
          <w:lang w:val="cs-CZ"/>
        </w:rPr>
        <w:t>. Od té doby si WebGL našlo cestu do všech hlavních prohlížečů včetně Google Chrome, Mozilla Firefox, Safari a Microsoft Edge</w:t>
      </w:r>
      <w:r w:rsidR="001557FC" w:rsidRPr="00F3089E">
        <w:rPr>
          <w:rFonts w:asciiTheme="minorHAnsi" w:hAnsiTheme="minorHAnsi" w:cstheme="minorHAnsi"/>
          <w:lang w:val="cs-CZ"/>
        </w:rPr>
        <w:t xml:space="preserve"> </w:t>
      </w:r>
      <w:sdt>
        <w:sdtPr>
          <w:rPr>
            <w:rFonts w:asciiTheme="minorHAnsi" w:hAnsiTheme="minorHAnsi" w:cstheme="minorHAnsi"/>
            <w:lang w:val="cs-CZ"/>
          </w:rPr>
          <w:id w:val="-1849780352"/>
          <w:citation/>
        </w:sdtPr>
        <w:sdtContent>
          <w:r w:rsidR="001557FC" w:rsidRPr="00F3089E">
            <w:rPr>
              <w:rFonts w:asciiTheme="minorHAnsi" w:hAnsiTheme="minorHAnsi" w:cstheme="minorHAnsi"/>
              <w:lang w:val="cs-CZ"/>
            </w:rPr>
            <w:fldChar w:fldCharType="begin"/>
          </w:r>
          <w:r w:rsidR="001557FC" w:rsidRPr="00F3089E">
            <w:rPr>
              <w:rFonts w:asciiTheme="minorHAnsi" w:hAnsiTheme="minorHAnsi" w:cstheme="minorHAnsi"/>
              <w:lang w:val="cs-CZ"/>
            </w:rPr>
            <w:instrText xml:space="preserve"> CITATION Can24 \l 1029 </w:instrText>
          </w:r>
          <w:r w:rsidR="001557FC" w:rsidRPr="00F3089E">
            <w:rPr>
              <w:rFonts w:asciiTheme="minorHAnsi" w:hAnsiTheme="minorHAnsi" w:cstheme="minorHAnsi"/>
              <w:lang w:val="cs-CZ"/>
            </w:rPr>
            <w:fldChar w:fldCharType="separate"/>
          </w:r>
          <w:r w:rsidR="001557FC" w:rsidRPr="00F3089E">
            <w:rPr>
              <w:rFonts w:asciiTheme="minorHAnsi" w:hAnsiTheme="minorHAnsi" w:cstheme="minorHAnsi"/>
              <w:lang w:val="cs-CZ"/>
            </w:rPr>
            <w:t>(Can I use, 2024)</w:t>
          </w:r>
          <w:r w:rsidR="001557FC" w:rsidRPr="00F3089E">
            <w:rPr>
              <w:rFonts w:asciiTheme="minorHAnsi" w:hAnsiTheme="minorHAnsi" w:cstheme="minorHAnsi"/>
              <w:lang w:val="cs-CZ"/>
            </w:rPr>
            <w:fldChar w:fldCharType="end"/>
          </w:r>
        </w:sdtContent>
      </w:sdt>
      <w:r w:rsidRPr="00F3089E">
        <w:rPr>
          <w:rFonts w:asciiTheme="minorHAnsi" w:hAnsiTheme="minorHAnsi" w:cstheme="minorHAnsi"/>
          <w:lang w:val="cs-CZ"/>
        </w:rPr>
        <w:t>.</w:t>
      </w:r>
    </w:p>
    <w:p w14:paraId="6722E719" w14:textId="77777777" w:rsidR="00334D85" w:rsidRPr="00F3089E" w:rsidRDefault="00334D85" w:rsidP="0081369A">
      <w:pPr>
        <w:pStyle w:val="Normlnweb"/>
        <w:numPr>
          <w:ilvl w:val="0"/>
          <w:numId w:val="3"/>
        </w:numPr>
        <w:spacing w:line="360" w:lineRule="auto"/>
        <w:jc w:val="both"/>
        <w:rPr>
          <w:rFonts w:asciiTheme="minorHAnsi" w:hAnsiTheme="minorHAnsi" w:cstheme="minorHAnsi"/>
          <w:lang w:val="cs-CZ"/>
        </w:rPr>
      </w:pPr>
      <w:r w:rsidRPr="00F3089E">
        <w:rPr>
          <w:rStyle w:val="Siln"/>
          <w:rFonts w:asciiTheme="minorHAnsi" w:hAnsiTheme="minorHAnsi" w:cstheme="minorHAnsi"/>
          <w:lang w:val="cs-CZ"/>
        </w:rPr>
        <w:t>Fungování:</w:t>
      </w:r>
      <w:r w:rsidRPr="00F3089E">
        <w:rPr>
          <w:rFonts w:asciiTheme="minorHAnsi" w:hAnsiTheme="minorHAnsi" w:cstheme="minorHAnsi"/>
          <w:lang w:val="cs-CZ"/>
        </w:rPr>
        <w:br/>
        <w:t xml:space="preserve">WebGL využívá kódy zvané </w:t>
      </w:r>
      <w:r w:rsidRPr="00F3089E">
        <w:rPr>
          <w:rStyle w:val="Zdraznn"/>
          <w:rFonts w:asciiTheme="minorHAnsi" w:hAnsiTheme="minorHAnsi" w:cstheme="minorHAnsi"/>
          <w:lang w:val="cs-CZ"/>
        </w:rPr>
        <w:t>shadery</w:t>
      </w:r>
      <w:r w:rsidRPr="00F3089E">
        <w:rPr>
          <w:rFonts w:asciiTheme="minorHAnsi" w:hAnsiTheme="minorHAnsi" w:cstheme="minorHAnsi"/>
          <w:lang w:val="cs-CZ"/>
        </w:rPr>
        <w:t xml:space="preserve"> (vertex a fragment shadery), které běží na grafické kartě (GPU). Programátor píše tyto shadery v jazyce GLSL (OpenGL Shading Language) a </w:t>
      </w:r>
      <w:r w:rsidRPr="00F3089E">
        <w:rPr>
          <w:rFonts w:asciiTheme="minorHAnsi" w:hAnsiTheme="minorHAnsi" w:cstheme="minorHAnsi"/>
          <w:lang w:val="cs-CZ"/>
        </w:rPr>
        <w:lastRenderedPageBreak/>
        <w:t>skrze JavaScript s nimi komunikuje. Na nízkoúrovňové úrovni tak dochází ke komunikaci mezi prohlížečem a grafickým hardwarem uživatele.</w:t>
      </w:r>
    </w:p>
    <w:p w14:paraId="41089C46" w14:textId="77777777" w:rsidR="00334D85" w:rsidRPr="00F3089E" w:rsidRDefault="00334D85" w:rsidP="0081369A">
      <w:pPr>
        <w:pStyle w:val="Normlnweb"/>
        <w:numPr>
          <w:ilvl w:val="0"/>
          <w:numId w:val="3"/>
        </w:numPr>
        <w:spacing w:line="360" w:lineRule="auto"/>
        <w:jc w:val="both"/>
        <w:rPr>
          <w:rFonts w:asciiTheme="minorHAnsi" w:hAnsiTheme="minorHAnsi" w:cstheme="minorHAnsi"/>
          <w:lang w:val="cs-CZ"/>
        </w:rPr>
      </w:pPr>
      <w:r w:rsidRPr="00F3089E">
        <w:rPr>
          <w:rStyle w:val="Siln"/>
          <w:rFonts w:asciiTheme="minorHAnsi" w:hAnsiTheme="minorHAnsi" w:cstheme="minorHAnsi"/>
          <w:lang w:val="cs-CZ"/>
        </w:rPr>
        <w:t>Hlavní rysy:</w:t>
      </w:r>
    </w:p>
    <w:p w14:paraId="025FFC61" w14:textId="77777777" w:rsidR="00334D85" w:rsidRPr="00F3089E" w:rsidRDefault="00334D85" w:rsidP="0081369A">
      <w:pPr>
        <w:widowControl/>
        <w:numPr>
          <w:ilvl w:val="1"/>
          <w:numId w:val="3"/>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t>Vykreslování bez pluginů</w:t>
      </w:r>
      <w:r w:rsidRPr="00F3089E">
        <w:rPr>
          <w:rFonts w:asciiTheme="minorHAnsi" w:hAnsiTheme="minorHAnsi" w:cstheme="minorHAnsi"/>
        </w:rPr>
        <w:t xml:space="preserve"> – stačí aktuální prohlížeč.</w:t>
      </w:r>
    </w:p>
    <w:p w14:paraId="3DCE011D" w14:textId="77777777" w:rsidR="00334D85" w:rsidRPr="00F3089E" w:rsidRDefault="00334D85" w:rsidP="0081369A">
      <w:pPr>
        <w:widowControl/>
        <w:numPr>
          <w:ilvl w:val="1"/>
          <w:numId w:val="3"/>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t>Podpora GPU</w:t>
      </w:r>
      <w:r w:rsidRPr="00F3089E">
        <w:rPr>
          <w:rFonts w:asciiTheme="minorHAnsi" w:hAnsiTheme="minorHAnsi" w:cstheme="minorHAnsi"/>
        </w:rPr>
        <w:t xml:space="preserve"> – umožňuje akcelerované vykreslování i složitých scén, her a interaktivních projektů.</w:t>
      </w:r>
    </w:p>
    <w:p w14:paraId="230D784C" w14:textId="77777777" w:rsidR="00334D85" w:rsidRPr="00F3089E" w:rsidRDefault="00334D85" w:rsidP="0081369A">
      <w:pPr>
        <w:widowControl/>
        <w:numPr>
          <w:ilvl w:val="1"/>
          <w:numId w:val="3"/>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t>Omezení</w:t>
      </w:r>
      <w:r w:rsidRPr="00F3089E">
        <w:rPr>
          <w:rFonts w:asciiTheme="minorHAnsi" w:hAnsiTheme="minorHAnsi" w:cstheme="minorHAnsi"/>
        </w:rPr>
        <w:t xml:space="preserve"> – některé pokročilejší funkce moderních GPU (jako 3D textury nebo některé formy pokročilých shaderů) nebyly v původním WebGL dostupné.</w:t>
      </w:r>
    </w:p>
    <w:p w14:paraId="56CCCF61" w14:textId="77777777" w:rsidR="00334D85" w:rsidRPr="00F3089E" w:rsidRDefault="00334D85" w:rsidP="0081369A">
      <w:pPr>
        <w:pStyle w:val="Normlnweb"/>
        <w:numPr>
          <w:ilvl w:val="0"/>
          <w:numId w:val="3"/>
        </w:numPr>
        <w:spacing w:line="360" w:lineRule="auto"/>
        <w:jc w:val="both"/>
        <w:rPr>
          <w:rFonts w:asciiTheme="minorHAnsi" w:hAnsiTheme="minorHAnsi" w:cstheme="minorHAnsi"/>
          <w:lang w:val="cs-CZ"/>
        </w:rPr>
      </w:pPr>
      <w:r w:rsidRPr="00F3089E">
        <w:rPr>
          <w:rStyle w:val="Siln"/>
          <w:rFonts w:asciiTheme="minorHAnsi" w:hAnsiTheme="minorHAnsi" w:cstheme="minorHAnsi"/>
          <w:lang w:val="cs-CZ"/>
        </w:rPr>
        <w:t>Využití v praxi:</w:t>
      </w:r>
    </w:p>
    <w:p w14:paraId="0A3C98EE" w14:textId="77777777" w:rsidR="00334D85" w:rsidRPr="00F3089E" w:rsidRDefault="00334D85" w:rsidP="0081369A">
      <w:pPr>
        <w:widowControl/>
        <w:numPr>
          <w:ilvl w:val="1"/>
          <w:numId w:val="3"/>
        </w:numPr>
        <w:autoSpaceDE/>
        <w:autoSpaceDN/>
        <w:spacing w:before="100" w:beforeAutospacing="1" w:after="100" w:afterAutospacing="1" w:line="360" w:lineRule="auto"/>
        <w:jc w:val="both"/>
        <w:rPr>
          <w:rFonts w:asciiTheme="minorHAnsi" w:hAnsiTheme="minorHAnsi" w:cstheme="minorHAnsi"/>
        </w:rPr>
      </w:pPr>
      <w:r w:rsidRPr="00F3089E">
        <w:rPr>
          <w:rFonts w:asciiTheme="minorHAnsi" w:hAnsiTheme="minorHAnsi" w:cstheme="minorHAnsi"/>
        </w:rPr>
        <w:t>Interaktivní grafy, vzdělávací simulace (např. 3D anatomie, fyzikální modely).</w:t>
      </w:r>
    </w:p>
    <w:p w14:paraId="51C38A06" w14:textId="77777777" w:rsidR="00334D85" w:rsidRPr="00F3089E" w:rsidRDefault="00334D85" w:rsidP="0081369A">
      <w:pPr>
        <w:widowControl/>
        <w:numPr>
          <w:ilvl w:val="1"/>
          <w:numId w:val="3"/>
        </w:numPr>
        <w:autoSpaceDE/>
        <w:autoSpaceDN/>
        <w:spacing w:before="100" w:beforeAutospacing="1" w:after="100" w:afterAutospacing="1" w:line="360" w:lineRule="auto"/>
        <w:jc w:val="both"/>
        <w:rPr>
          <w:rFonts w:asciiTheme="minorHAnsi" w:hAnsiTheme="minorHAnsi" w:cstheme="minorHAnsi"/>
        </w:rPr>
      </w:pPr>
      <w:r w:rsidRPr="00F3089E">
        <w:rPr>
          <w:rFonts w:asciiTheme="minorHAnsi" w:hAnsiTheme="minorHAnsi" w:cstheme="minorHAnsi"/>
        </w:rPr>
        <w:t>Základní 3D hry a vizualizace CAD modelů přímo v prohlížeči.</w:t>
      </w:r>
    </w:p>
    <w:p w14:paraId="048CD90D" w14:textId="6C8D18C4" w:rsidR="00334D85" w:rsidRPr="00F3089E" w:rsidRDefault="00334D85" w:rsidP="0081369A">
      <w:pPr>
        <w:pStyle w:val="Normlnweb"/>
        <w:spacing w:line="360" w:lineRule="auto"/>
        <w:jc w:val="both"/>
        <w:rPr>
          <w:rFonts w:asciiTheme="minorHAnsi" w:hAnsiTheme="minorHAnsi" w:cstheme="minorHAnsi"/>
          <w:lang w:val="cs-CZ"/>
        </w:rPr>
      </w:pPr>
      <w:r w:rsidRPr="00F3089E">
        <w:rPr>
          <w:rFonts w:asciiTheme="minorHAnsi" w:hAnsiTheme="minorHAnsi" w:cstheme="minorHAnsi"/>
          <w:lang w:val="cs-CZ"/>
        </w:rPr>
        <w:t>S vydáním</w:t>
      </w:r>
      <w:r w:rsidRPr="00F3089E">
        <w:rPr>
          <w:rFonts w:asciiTheme="minorHAnsi" w:hAnsiTheme="minorHAnsi" w:cstheme="minorHAnsi"/>
          <w:b/>
          <w:bCs/>
          <w:lang w:val="cs-CZ"/>
        </w:rPr>
        <w:t xml:space="preserve"> </w:t>
      </w:r>
      <w:r w:rsidRPr="00F3089E">
        <w:rPr>
          <w:rStyle w:val="Siln"/>
          <w:rFonts w:asciiTheme="minorHAnsi" w:hAnsiTheme="minorHAnsi" w:cstheme="minorHAnsi"/>
          <w:lang w:val="cs-CZ"/>
        </w:rPr>
        <w:t>WebGL2</w:t>
      </w:r>
      <w:r w:rsidRPr="00F3089E">
        <w:rPr>
          <w:rFonts w:asciiTheme="minorHAnsi" w:hAnsiTheme="minorHAnsi" w:cstheme="minorHAnsi"/>
          <w:b/>
          <w:bCs/>
          <w:lang w:val="cs-CZ"/>
        </w:rPr>
        <w:t xml:space="preserve"> </w:t>
      </w:r>
      <w:r w:rsidRPr="00F3089E">
        <w:rPr>
          <w:rFonts w:asciiTheme="minorHAnsi" w:hAnsiTheme="minorHAnsi" w:cstheme="minorHAnsi"/>
          <w:lang w:val="cs-CZ"/>
        </w:rPr>
        <w:t>se podpora 3D grafiky na webu dostala o krok dál. WebGL2 vychází z</w:t>
      </w:r>
      <w:r w:rsidRPr="00F3089E">
        <w:rPr>
          <w:rFonts w:asciiTheme="minorHAnsi" w:hAnsiTheme="minorHAnsi" w:cstheme="minorHAnsi"/>
          <w:b/>
          <w:bCs/>
          <w:lang w:val="cs-CZ"/>
        </w:rPr>
        <w:t xml:space="preserve"> </w:t>
      </w:r>
      <w:r w:rsidRPr="00F3089E">
        <w:rPr>
          <w:rStyle w:val="Siln"/>
          <w:rFonts w:asciiTheme="minorHAnsi" w:hAnsiTheme="minorHAnsi" w:cstheme="minorHAnsi"/>
          <w:b w:val="0"/>
          <w:bCs w:val="0"/>
          <w:lang w:val="cs-CZ"/>
        </w:rPr>
        <w:t>OpenGL ES 3.0</w:t>
      </w:r>
      <w:r w:rsidRPr="00F3089E">
        <w:rPr>
          <w:rFonts w:asciiTheme="minorHAnsi" w:hAnsiTheme="minorHAnsi" w:cstheme="minorHAnsi"/>
          <w:b/>
          <w:bCs/>
          <w:lang w:val="cs-CZ"/>
        </w:rPr>
        <w:t>,</w:t>
      </w:r>
      <w:r w:rsidRPr="00F3089E">
        <w:rPr>
          <w:rFonts w:asciiTheme="minorHAnsi" w:hAnsiTheme="minorHAnsi" w:cstheme="minorHAnsi"/>
          <w:lang w:val="cs-CZ"/>
        </w:rPr>
        <w:t xml:space="preserve"> čímž rozšiřuje původní WebGL o celou řadu funkcí, které byly dříve dostupné pouze na nativních platformách</w:t>
      </w:r>
      <w:sdt>
        <w:sdtPr>
          <w:rPr>
            <w:rFonts w:asciiTheme="minorHAnsi" w:hAnsiTheme="minorHAnsi" w:cstheme="minorHAnsi"/>
            <w:lang w:val="cs-CZ"/>
          </w:rPr>
          <w:id w:val="-823890687"/>
          <w:citation/>
        </w:sdtPr>
        <w:sdtContent>
          <w:r w:rsidR="00187BB0" w:rsidRPr="00F3089E">
            <w:rPr>
              <w:rFonts w:asciiTheme="minorHAnsi" w:hAnsiTheme="minorHAnsi" w:cstheme="minorHAnsi"/>
              <w:lang w:val="cs-CZ"/>
            </w:rPr>
            <w:fldChar w:fldCharType="begin"/>
          </w:r>
          <w:r w:rsidR="00187BB0" w:rsidRPr="00F3089E">
            <w:rPr>
              <w:rFonts w:asciiTheme="minorHAnsi" w:hAnsiTheme="minorHAnsi" w:cstheme="minorHAnsi"/>
              <w:lang w:val="cs-CZ"/>
            </w:rPr>
            <w:instrText xml:space="preserve"> CITATION The17 \l 1029 </w:instrText>
          </w:r>
          <w:r w:rsidR="00187BB0" w:rsidRPr="00F3089E">
            <w:rPr>
              <w:rFonts w:asciiTheme="minorHAnsi" w:hAnsiTheme="minorHAnsi" w:cstheme="minorHAnsi"/>
              <w:lang w:val="cs-CZ"/>
            </w:rPr>
            <w:fldChar w:fldCharType="separate"/>
          </w:r>
          <w:r w:rsidR="00187BB0" w:rsidRPr="00F3089E">
            <w:rPr>
              <w:rFonts w:asciiTheme="minorHAnsi" w:hAnsiTheme="minorHAnsi" w:cstheme="minorHAnsi"/>
              <w:lang w:val="cs-CZ"/>
            </w:rPr>
            <w:t xml:space="preserve"> (The Khronos Group, 2017)</w:t>
          </w:r>
          <w:r w:rsidR="00187BB0" w:rsidRPr="00F3089E">
            <w:rPr>
              <w:rFonts w:asciiTheme="minorHAnsi" w:hAnsiTheme="minorHAnsi" w:cstheme="minorHAnsi"/>
              <w:lang w:val="cs-CZ"/>
            </w:rPr>
            <w:fldChar w:fldCharType="end"/>
          </w:r>
        </w:sdtContent>
      </w:sdt>
      <w:r w:rsidRPr="00F3089E">
        <w:rPr>
          <w:rFonts w:asciiTheme="minorHAnsi" w:hAnsiTheme="minorHAnsi" w:cstheme="minorHAnsi"/>
          <w:lang w:val="cs-CZ"/>
        </w:rPr>
        <w:t>.</w:t>
      </w:r>
    </w:p>
    <w:p w14:paraId="2A6F840B" w14:textId="77777777" w:rsidR="00334D85" w:rsidRPr="00F3089E" w:rsidRDefault="00334D85" w:rsidP="0081369A">
      <w:pPr>
        <w:pStyle w:val="Normlnweb"/>
        <w:numPr>
          <w:ilvl w:val="0"/>
          <w:numId w:val="4"/>
        </w:numPr>
        <w:spacing w:line="360" w:lineRule="auto"/>
        <w:jc w:val="both"/>
        <w:rPr>
          <w:rFonts w:asciiTheme="minorHAnsi" w:hAnsiTheme="minorHAnsi" w:cstheme="minorHAnsi"/>
          <w:lang w:val="cs-CZ"/>
        </w:rPr>
      </w:pPr>
      <w:r w:rsidRPr="00F3089E">
        <w:rPr>
          <w:rStyle w:val="Siln"/>
          <w:rFonts w:asciiTheme="minorHAnsi" w:hAnsiTheme="minorHAnsi" w:cstheme="minorHAnsi"/>
          <w:lang w:val="cs-CZ"/>
        </w:rPr>
        <w:t>Co nového přináší:</w:t>
      </w:r>
    </w:p>
    <w:p w14:paraId="132955F1" w14:textId="77777777" w:rsidR="00334D85" w:rsidRPr="00F3089E" w:rsidRDefault="00334D85" w:rsidP="0081369A">
      <w:pPr>
        <w:widowControl/>
        <w:numPr>
          <w:ilvl w:val="1"/>
          <w:numId w:val="4"/>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t>Pokročilé vykreslovací techniky</w:t>
      </w:r>
      <w:r w:rsidRPr="00F3089E">
        <w:rPr>
          <w:rFonts w:asciiTheme="minorHAnsi" w:hAnsiTheme="minorHAnsi" w:cstheme="minorHAnsi"/>
        </w:rPr>
        <w:t xml:space="preserve">: Například </w:t>
      </w:r>
      <w:r w:rsidRPr="00F3089E">
        <w:rPr>
          <w:rStyle w:val="Zdraznn"/>
          <w:rFonts w:asciiTheme="minorHAnsi" w:hAnsiTheme="minorHAnsi" w:cstheme="minorHAnsi"/>
        </w:rPr>
        <w:t>transform feedback</w:t>
      </w:r>
      <w:r w:rsidRPr="00F3089E">
        <w:rPr>
          <w:rFonts w:asciiTheme="minorHAnsi" w:hAnsiTheme="minorHAnsi" w:cstheme="minorHAnsi"/>
        </w:rPr>
        <w:t>, který umožňuje zachycovat výsledky z vertex shaderu a dále je zpracovávat.</w:t>
      </w:r>
    </w:p>
    <w:p w14:paraId="33D2BE04" w14:textId="77777777" w:rsidR="00334D85" w:rsidRPr="00F3089E" w:rsidRDefault="00334D85" w:rsidP="0081369A">
      <w:pPr>
        <w:widowControl/>
        <w:numPr>
          <w:ilvl w:val="1"/>
          <w:numId w:val="4"/>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t>Instanced rendering</w:t>
      </w:r>
      <w:r w:rsidRPr="00F3089E">
        <w:rPr>
          <w:rFonts w:asciiTheme="minorHAnsi" w:hAnsiTheme="minorHAnsi" w:cstheme="minorHAnsi"/>
        </w:rPr>
        <w:t>: Možnost vykreslovat opakované instance stejného objektu (např. tisíce stromů v lese) efektivněji.</w:t>
      </w:r>
    </w:p>
    <w:p w14:paraId="36D07386" w14:textId="77777777" w:rsidR="00334D85" w:rsidRPr="00F3089E" w:rsidRDefault="00334D85" w:rsidP="0081369A">
      <w:pPr>
        <w:widowControl/>
        <w:numPr>
          <w:ilvl w:val="1"/>
          <w:numId w:val="4"/>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t>3D textury a rozšířená správa bufferů</w:t>
      </w:r>
      <w:r w:rsidRPr="00F3089E">
        <w:rPr>
          <w:rFonts w:asciiTheme="minorHAnsi" w:hAnsiTheme="minorHAnsi" w:cstheme="minorHAnsi"/>
        </w:rPr>
        <w:t>: Poskytuje více možností, jak textury ukládat a pracovat s nimi.</w:t>
      </w:r>
    </w:p>
    <w:p w14:paraId="75ECADE0" w14:textId="77777777" w:rsidR="00334D85" w:rsidRPr="00F3089E" w:rsidRDefault="00334D85" w:rsidP="0081369A">
      <w:pPr>
        <w:widowControl/>
        <w:numPr>
          <w:ilvl w:val="1"/>
          <w:numId w:val="4"/>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t>Vylepšené shadery</w:t>
      </w:r>
      <w:r w:rsidRPr="00F3089E">
        <w:rPr>
          <w:rFonts w:asciiTheme="minorHAnsi" w:hAnsiTheme="minorHAnsi" w:cstheme="minorHAnsi"/>
        </w:rPr>
        <w:t>: Podpora rozšířeného GLSL, které umožňuje použít komplexnější výpočty a funkce přímo na GPU.</w:t>
      </w:r>
    </w:p>
    <w:p w14:paraId="13D74E2F" w14:textId="77777777" w:rsidR="00334D85" w:rsidRPr="00F3089E" w:rsidRDefault="00334D85" w:rsidP="0081369A">
      <w:pPr>
        <w:pStyle w:val="Normlnweb"/>
        <w:numPr>
          <w:ilvl w:val="0"/>
          <w:numId w:val="4"/>
        </w:numPr>
        <w:spacing w:line="360" w:lineRule="auto"/>
        <w:jc w:val="both"/>
        <w:rPr>
          <w:rFonts w:asciiTheme="minorHAnsi" w:hAnsiTheme="minorHAnsi" w:cstheme="minorHAnsi"/>
          <w:lang w:val="cs-CZ"/>
        </w:rPr>
      </w:pPr>
      <w:r w:rsidRPr="00F3089E">
        <w:rPr>
          <w:rStyle w:val="Siln"/>
          <w:rFonts w:asciiTheme="minorHAnsi" w:hAnsiTheme="minorHAnsi" w:cstheme="minorHAnsi"/>
          <w:lang w:val="cs-CZ"/>
        </w:rPr>
        <w:t>Kompatibilita:</w:t>
      </w:r>
    </w:p>
    <w:p w14:paraId="45DF1274" w14:textId="6909C990" w:rsidR="00334D85" w:rsidRPr="00F3089E" w:rsidRDefault="00334D85" w:rsidP="0081369A">
      <w:pPr>
        <w:widowControl/>
        <w:numPr>
          <w:ilvl w:val="1"/>
          <w:numId w:val="4"/>
        </w:numPr>
        <w:autoSpaceDE/>
        <w:autoSpaceDN/>
        <w:spacing w:before="100" w:beforeAutospacing="1" w:after="100" w:afterAutospacing="1" w:line="360" w:lineRule="auto"/>
        <w:jc w:val="both"/>
        <w:rPr>
          <w:rFonts w:asciiTheme="minorHAnsi" w:hAnsiTheme="minorHAnsi" w:cstheme="minorHAnsi"/>
        </w:rPr>
      </w:pPr>
      <w:r w:rsidRPr="00F3089E">
        <w:rPr>
          <w:rFonts w:asciiTheme="minorHAnsi" w:hAnsiTheme="minorHAnsi" w:cstheme="minorHAnsi"/>
        </w:rPr>
        <w:t>V současnosti mají hlavní prohlížeče (Chrome, Firefox, Edge)</w:t>
      </w:r>
      <w:r w:rsidR="004009F1">
        <w:rPr>
          <w:rFonts w:asciiTheme="minorHAnsi" w:hAnsiTheme="minorHAnsi" w:cstheme="minorHAnsi"/>
        </w:rPr>
        <w:fldChar w:fldCharType="begin"/>
      </w:r>
      <w:r w:rsidR="004009F1">
        <w:instrText xml:space="preserve"> TA \l "</w:instrText>
      </w:r>
      <w:r w:rsidR="004009F1" w:rsidRPr="006D672D">
        <w:rPr>
          <w:rFonts w:asciiTheme="minorHAnsi" w:hAnsiTheme="minorHAnsi" w:cstheme="minorHAnsi"/>
        </w:rPr>
        <w:instrText>prohlížeče (Chrome, Firefox, Edge)</w:instrText>
      </w:r>
      <w:r w:rsidR="004009F1">
        <w:instrText xml:space="preserve">" \s "prohlížeče (Chrome, Firefox, Edge)" \c 1 </w:instrText>
      </w:r>
      <w:r w:rsidR="004009F1">
        <w:rPr>
          <w:rFonts w:asciiTheme="minorHAnsi" w:hAnsiTheme="minorHAnsi" w:cstheme="minorHAnsi"/>
        </w:rPr>
        <w:fldChar w:fldCharType="end"/>
      </w:r>
      <w:r w:rsidR="009E74A2" w:rsidRPr="00F3089E">
        <w:rPr>
          <w:rFonts w:asciiTheme="minorHAnsi" w:hAnsiTheme="minorHAnsi" w:cstheme="minorHAnsi"/>
        </w:rPr>
        <w:t xml:space="preserve"> </w:t>
      </w:r>
      <w:sdt>
        <w:sdtPr>
          <w:rPr>
            <w:rFonts w:asciiTheme="minorHAnsi" w:hAnsiTheme="minorHAnsi" w:cstheme="minorHAnsi"/>
          </w:rPr>
          <w:id w:val="1717547190"/>
          <w:citation/>
        </w:sdtPr>
        <w:sdtContent>
          <w:r w:rsidR="009E74A2" w:rsidRPr="00F3089E">
            <w:rPr>
              <w:rFonts w:asciiTheme="minorHAnsi" w:hAnsiTheme="minorHAnsi" w:cstheme="minorHAnsi"/>
            </w:rPr>
            <w:fldChar w:fldCharType="begin"/>
          </w:r>
          <w:r w:rsidR="009E74A2" w:rsidRPr="00F3089E">
            <w:rPr>
              <w:rFonts w:asciiTheme="minorHAnsi" w:hAnsiTheme="minorHAnsi" w:cstheme="minorHAnsi"/>
            </w:rPr>
            <w:instrText xml:space="preserve"> CITATION Can24 \l 1029 </w:instrText>
          </w:r>
          <w:r w:rsidR="009E74A2" w:rsidRPr="00F3089E">
            <w:rPr>
              <w:rFonts w:asciiTheme="minorHAnsi" w:hAnsiTheme="minorHAnsi" w:cstheme="minorHAnsi"/>
            </w:rPr>
            <w:fldChar w:fldCharType="separate"/>
          </w:r>
          <w:r w:rsidR="009E74A2" w:rsidRPr="00F3089E">
            <w:rPr>
              <w:rFonts w:asciiTheme="minorHAnsi" w:hAnsiTheme="minorHAnsi" w:cstheme="minorHAnsi"/>
            </w:rPr>
            <w:t>(Can I use, 2024)</w:t>
          </w:r>
          <w:r w:rsidR="009E74A2" w:rsidRPr="00F3089E">
            <w:rPr>
              <w:rFonts w:asciiTheme="minorHAnsi" w:hAnsiTheme="minorHAnsi" w:cstheme="minorHAnsi"/>
            </w:rPr>
            <w:fldChar w:fldCharType="end"/>
          </w:r>
        </w:sdtContent>
      </w:sdt>
      <w:r w:rsidRPr="00F3089E">
        <w:rPr>
          <w:rFonts w:asciiTheme="minorHAnsi" w:hAnsiTheme="minorHAnsi" w:cstheme="minorHAnsi"/>
        </w:rPr>
        <w:t xml:space="preserve"> již poměrně stabilní podporu WebGL2, Safari stále postupně dohání.</w:t>
      </w:r>
    </w:p>
    <w:p w14:paraId="19D3BA85" w14:textId="77777777" w:rsidR="00334D85" w:rsidRPr="00F3089E" w:rsidRDefault="00334D85" w:rsidP="0081369A">
      <w:pPr>
        <w:widowControl/>
        <w:numPr>
          <w:ilvl w:val="1"/>
          <w:numId w:val="4"/>
        </w:numPr>
        <w:autoSpaceDE/>
        <w:autoSpaceDN/>
        <w:spacing w:before="100" w:beforeAutospacing="1" w:after="100" w:afterAutospacing="1" w:line="360" w:lineRule="auto"/>
        <w:jc w:val="both"/>
        <w:rPr>
          <w:rFonts w:asciiTheme="minorHAnsi" w:hAnsiTheme="minorHAnsi" w:cstheme="minorHAnsi"/>
        </w:rPr>
      </w:pPr>
      <w:r w:rsidRPr="00F3089E">
        <w:rPr>
          <w:rFonts w:asciiTheme="minorHAnsi" w:hAnsiTheme="minorHAnsi" w:cstheme="minorHAnsi"/>
        </w:rPr>
        <w:t>Na mobilních zařízeních může být situace o něco komplikovanější, některá starší zařízení neimplementují OpenGL ES 3.0 dostatečně stabilně.</w:t>
      </w:r>
    </w:p>
    <w:p w14:paraId="6AA733A4" w14:textId="77777777" w:rsidR="00334D85" w:rsidRPr="00F3089E" w:rsidRDefault="00334D85" w:rsidP="0081369A">
      <w:pPr>
        <w:pStyle w:val="Normlnweb"/>
        <w:numPr>
          <w:ilvl w:val="0"/>
          <w:numId w:val="4"/>
        </w:numPr>
        <w:spacing w:line="360" w:lineRule="auto"/>
        <w:jc w:val="both"/>
        <w:rPr>
          <w:rFonts w:asciiTheme="minorHAnsi" w:hAnsiTheme="minorHAnsi" w:cstheme="minorHAnsi"/>
          <w:lang w:val="cs-CZ"/>
        </w:rPr>
      </w:pPr>
      <w:r w:rsidRPr="00F3089E">
        <w:rPr>
          <w:rStyle w:val="Siln"/>
          <w:rFonts w:asciiTheme="minorHAnsi" w:hAnsiTheme="minorHAnsi" w:cstheme="minorHAnsi"/>
          <w:lang w:val="cs-CZ"/>
        </w:rPr>
        <w:t>Přínosy v praxi:</w:t>
      </w:r>
    </w:p>
    <w:p w14:paraId="2B7504AE" w14:textId="77777777" w:rsidR="00334D85" w:rsidRPr="00F3089E" w:rsidRDefault="00334D85" w:rsidP="0081369A">
      <w:pPr>
        <w:widowControl/>
        <w:numPr>
          <w:ilvl w:val="1"/>
          <w:numId w:val="4"/>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t>Lepší výkon</w:t>
      </w:r>
      <w:r w:rsidRPr="00F3089E">
        <w:rPr>
          <w:rFonts w:asciiTheme="minorHAnsi" w:hAnsiTheme="minorHAnsi" w:cstheme="minorHAnsi"/>
        </w:rPr>
        <w:t xml:space="preserve"> u složitých 3D scén (např. masivní scény s mnoha objekty).</w:t>
      </w:r>
    </w:p>
    <w:p w14:paraId="4341427B" w14:textId="77777777" w:rsidR="00334D85" w:rsidRPr="00F3089E" w:rsidRDefault="00334D85" w:rsidP="0081369A">
      <w:pPr>
        <w:widowControl/>
        <w:numPr>
          <w:ilvl w:val="1"/>
          <w:numId w:val="4"/>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t>Realistické efekty</w:t>
      </w:r>
      <w:r w:rsidRPr="00F3089E">
        <w:rPr>
          <w:rFonts w:asciiTheme="minorHAnsi" w:hAnsiTheme="minorHAnsi" w:cstheme="minorHAnsi"/>
        </w:rPr>
        <w:t xml:space="preserve"> jako volumetrické světlo, pokročilé stínování či post-processing.</w:t>
      </w:r>
    </w:p>
    <w:p w14:paraId="39A03629" w14:textId="77777777" w:rsidR="00334D85" w:rsidRPr="00F3089E" w:rsidRDefault="00334D85" w:rsidP="0081369A">
      <w:pPr>
        <w:widowControl/>
        <w:numPr>
          <w:ilvl w:val="1"/>
          <w:numId w:val="4"/>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t>Efektivnější práce s daty</w:t>
      </w:r>
      <w:r w:rsidRPr="00F3089E">
        <w:rPr>
          <w:rFonts w:asciiTheme="minorHAnsi" w:hAnsiTheme="minorHAnsi" w:cstheme="minorHAnsi"/>
        </w:rPr>
        <w:t xml:space="preserve"> díky vylepšené správě bufferů a paměti.</w:t>
      </w:r>
    </w:p>
    <w:p w14:paraId="125D7621" w14:textId="6975A791" w:rsidR="00334D85" w:rsidRPr="00F3089E" w:rsidRDefault="00334D85" w:rsidP="0081369A">
      <w:pPr>
        <w:pStyle w:val="Normlnweb"/>
        <w:spacing w:line="360" w:lineRule="auto"/>
        <w:jc w:val="both"/>
        <w:rPr>
          <w:rFonts w:asciiTheme="minorHAnsi" w:hAnsiTheme="minorHAnsi" w:cstheme="minorHAnsi"/>
          <w:lang w:val="cs-CZ"/>
        </w:rPr>
      </w:pPr>
      <w:r w:rsidRPr="00F3089E">
        <w:rPr>
          <w:rFonts w:asciiTheme="minorHAnsi" w:hAnsiTheme="minorHAnsi" w:cstheme="minorHAnsi"/>
          <w:lang w:val="cs-CZ"/>
        </w:rPr>
        <w:lastRenderedPageBreak/>
        <w:t xml:space="preserve">Nejnovějším přírůstkem v oblasti webové 3D grafiky a GPU akcelerace je </w:t>
      </w:r>
      <w:r w:rsidRPr="00F3089E">
        <w:rPr>
          <w:rStyle w:val="Siln"/>
          <w:rFonts w:asciiTheme="minorHAnsi" w:hAnsiTheme="minorHAnsi" w:cstheme="minorHAnsi"/>
          <w:lang w:val="cs-CZ"/>
        </w:rPr>
        <w:t>WebGPU</w:t>
      </w:r>
      <w:r w:rsidRPr="00F3089E">
        <w:rPr>
          <w:rFonts w:asciiTheme="minorHAnsi" w:hAnsiTheme="minorHAnsi" w:cstheme="minorHAnsi"/>
          <w:lang w:val="cs-CZ"/>
        </w:rPr>
        <w:t xml:space="preserve">. Stojí za ním opět konsorcium Khronos Group ve spolupráci s dalšími klíčovými hráči. WebGPU se inspiruje moderními grafickými API, jako jsou </w:t>
      </w:r>
      <w:r w:rsidRPr="00F3089E">
        <w:rPr>
          <w:rStyle w:val="Siln"/>
          <w:rFonts w:asciiTheme="minorHAnsi" w:hAnsiTheme="minorHAnsi" w:cstheme="minorHAnsi"/>
          <w:b w:val="0"/>
          <w:bCs w:val="0"/>
          <w:lang w:val="cs-CZ"/>
        </w:rPr>
        <w:t>Vulkan</w:t>
      </w:r>
      <w:r w:rsidRPr="00F3089E">
        <w:rPr>
          <w:rFonts w:asciiTheme="minorHAnsi" w:hAnsiTheme="minorHAnsi" w:cstheme="minorHAnsi"/>
          <w:b/>
          <w:bCs/>
          <w:lang w:val="cs-CZ"/>
        </w:rPr>
        <w:t xml:space="preserve">, </w:t>
      </w:r>
      <w:r w:rsidRPr="00F3089E">
        <w:rPr>
          <w:rStyle w:val="Siln"/>
          <w:rFonts w:asciiTheme="minorHAnsi" w:hAnsiTheme="minorHAnsi" w:cstheme="minorHAnsi"/>
          <w:b w:val="0"/>
          <w:bCs w:val="0"/>
          <w:lang w:val="cs-CZ"/>
        </w:rPr>
        <w:t>Metal</w:t>
      </w:r>
      <w:r w:rsidRPr="00F3089E">
        <w:rPr>
          <w:rFonts w:asciiTheme="minorHAnsi" w:hAnsiTheme="minorHAnsi" w:cstheme="minorHAnsi"/>
          <w:b/>
          <w:bCs/>
          <w:lang w:val="cs-CZ"/>
        </w:rPr>
        <w:t xml:space="preserve"> </w:t>
      </w:r>
      <w:r w:rsidRPr="00F3089E">
        <w:rPr>
          <w:rFonts w:asciiTheme="minorHAnsi" w:hAnsiTheme="minorHAnsi" w:cstheme="minorHAnsi"/>
          <w:lang w:val="cs-CZ"/>
        </w:rPr>
        <w:t>(Apple) a</w:t>
      </w:r>
      <w:r w:rsidRPr="00F3089E">
        <w:rPr>
          <w:rFonts w:asciiTheme="minorHAnsi" w:hAnsiTheme="minorHAnsi" w:cstheme="minorHAnsi"/>
          <w:b/>
          <w:bCs/>
          <w:lang w:val="cs-CZ"/>
        </w:rPr>
        <w:t xml:space="preserve"> </w:t>
      </w:r>
      <w:r w:rsidRPr="00F3089E">
        <w:rPr>
          <w:rStyle w:val="Siln"/>
          <w:rFonts w:asciiTheme="minorHAnsi" w:hAnsiTheme="minorHAnsi" w:cstheme="minorHAnsi"/>
          <w:b w:val="0"/>
          <w:bCs w:val="0"/>
          <w:lang w:val="cs-CZ"/>
        </w:rPr>
        <w:t>Direct3D 12</w:t>
      </w:r>
      <w:r w:rsidRPr="00F3089E">
        <w:rPr>
          <w:rFonts w:asciiTheme="minorHAnsi" w:hAnsiTheme="minorHAnsi" w:cstheme="minorHAnsi"/>
          <w:lang w:val="cs-CZ"/>
        </w:rPr>
        <w:t xml:space="preserve"> (Microsoft), a přináší na web nižší úroveň přístupu k GPU a další výhody, které WebGL/WebGL2 neposkytují</w:t>
      </w:r>
      <w:r w:rsidR="004D7DEC" w:rsidRPr="00F3089E">
        <w:rPr>
          <w:rFonts w:asciiTheme="minorHAnsi" w:hAnsiTheme="minorHAnsi" w:cstheme="minorHAnsi"/>
          <w:lang w:val="cs-CZ"/>
        </w:rPr>
        <w:t xml:space="preserve"> </w:t>
      </w:r>
      <w:sdt>
        <w:sdtPr>
          <w:rPr>
            <w:rFonts w:asciiTheme="minorHAnsi" w:hAnsiTheme="minorHAnsi" w:cstheme="minorHAnsi"/>
            <w:lang w:val="cs-CZ"/>
          </w:rPr>
          <w:id w:val="785619484"/>
          <w:citation/>
        </w:sdtPr>
        <w:sdtContent>
          <w:r w:rsidR="004D7DEC" w:rsidRPr="00F3089E">
            <w:rPr>
              <w:rFonts w:asciiTheme="minorHAnsi" w:hAnsiTheme="minorHAnsi" w:cstheme="minorHAnsi"/>
              <w:lang w:val="cs-CZ"/>
            </w:rPr>
            <w:fldChar w:fldCharType="begin"/>
          </w:r>
          <w:r w:rsidR="00144E5B">
            <w:rPr>
              <w:rFonts w:asciiTheme="minorHAnsi" w:hAnsiTheme="minorHAnsi" w:cstheme="minorHAnsi"/>
              <w:lang w:val="cs-CZ"/>
            </w:rPr>
            <w:instrText xml:space="preserve">CITATION MOZ24 \l 1029 </w:instrText>
          </w:r>
          <w:r w:rsidR="004D7DEC" w:rsidRPr="00F3089E">
            <w:rPr>
              <w:rFonts w:asciiTheme="minorHAnsi" w:hAnsiTheme="minorHAnsi" w:cstheme="minorHAnsi"/>
              <w:lang w:val="cs-CZ"/>
            </w:rPr>
            <w:fldChar w:fldCharType="separate"/>
          </w:r>
          <w:r w:rsidR="00144E5B" w:rsidRPr="00144E5B">
            <w:rPr>
              <w:rFonts w:asciiTheme="minorHAnsi" w:hAnsiTheme="minorHAnsi" w:cstheme="minorHAnsi"/>
              <w:lang w:val="cs-CZ"/>
            </w:rPr>
            <w:t>(MDN Web Docs, 2024)</w:t>
          </w:r>
          <w:r w:rsidR="004D7DEC" w:rsidRPr="00F3089E">
            <w:rPr>
              <w:rFonts w:asciiTheme="minorHAnsi" w:hAnsiTheme="minorHAnsi" w:cstheme="minorHAnsi"/>
              <w:lang w:val="cs-CZ"/>
            </w:rPr>
            <w:fldChar w:fldCharType="end"/>
          </w:r>
        </w:sdtContent>
      </w:sdt>
      <w:r w:rsidRPr="00F3089E">
        <w:rPr>
          <w:rFonts w:asciiTheme="minorHAnsi" w:hAnsiTheme="minorHAnsi" w:cstheme="minorHAnsi"/>
          <w:lang w:val="cs-CZ"/>
        </w:rPr>
        <w:t>.</w:t>
      </w:r>
    </w:p>
    <w:p w14:paraId="268986C3" w14:textId="77777777" w:rsidR="00334D85" w:rsidRPr="00F3089E" w:rsidRDefault="00334D85" w:rsidP="0081369A">
      <w:pPr>
        <w:pStyle w:val="Normlnweb"/>
        <w:numPr>
          <w:ilvl w:val="0"/>
          <w:numId w:val="5"/>
        </w:numPr>
        <w:spacing w:line="360" w:lineRule="auto"/>
        <w:jc w:val="both"/>
        <w:rPr>
          <w:rFonts w:asciiTheme="minorHAnsi" w:hAnsiTheme="minorHAnsi" w:cstheme="minorHAnsi"/>
          <w:lang w:val="cs-CZ"/>
        </w:rPr>
      </w:pPr>
      <w:r w:rsidRPr="00F3089E">
        <w:rPr>
          <w:rStyle w:val="Siln"/>
          <w:rFonts w:asciiTheme="minorHAnsi" w:hAnsiTheme="minorHAnsi" w:cstheme="minorHAnsi"/>
          <w:lang w:val="cs-CZ"/>
        </w:rPr>
        <w:t>Klíčové vlastnosti:</w:t>
      </w:r>
    </w:p>
    <w:p w14:paraId="0503B837" w14:textId="77777777" w:rsidR="00334D85" w:rsidRPr="00F3089E" w:rsidRDefault="00334D85" w:rsidP="0081369A">
      <w:pPr>
        <w:widowControl/>
        <w:numPr>
          <w:ilvl w:val="1"/>
          <w:numId w:val="5"/>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t>Větší kontrola nad hardwarem</w:t>
      </w:r>
      <w:r w:rsidRPr="00F3089E">
        <w:rPr>
          <w:rFonts w:asciiTheme="minorHAnsi" w:hAnsiTheme="minorHAnsi" w:cstheme="minorHAnsi"/>
        </w:rPr>
        <w:t>: WebGPU je nízkoúrovňové API, které dává vývojářům jemnější řízení nad tím, jak se grafika (a výpočty) na GPU provádí.</w:t>
      </w:r>
    </w:p>
    <w:p w14:paraId="7ABED37E" w14:textId="77777777" w:rsidR="00334D85" w:rsidRPr="00F3089E" w:rsidRDefault="00334D85" w:rsidP="0081369A">
      <w:pPr>
        <w:widowControl/>
        <w:numPr>
          <w:ilvl w:val="1"/>
          <w:numId w:val="5"/>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t>Vyšší výkon</w:t>
      </w:r>
      <w:r w:rsidRPr="00F3089E">
        <w:rPr>
          <w:rFonts w:asciiTheme="minorHAnsi" w:hAnsiTheme="minorHAnsi" w:cstheme="minorHAnsi"/>
        </w:rPr>
        <w:t>: Díky nízkoúrovňové správě paměti, front vykreslování (rendering queues) a asynchronním výpočtům lze dosáhnout lepšího využití GPU.</w:t>
      </w:r>
    </w:p>
    <w:p w14:paraId="05C48DDA" w14:textId="77777777" w:rsidR="00334D85" w:rsidRPr="00F3089E" w:rsidRDefault="00334D85" w:rsidP="0081369A">
      <w:pPr>
        <w:widowControl/>
        <w:numPr>
          <w:ilvl w:val="1"/>
          <w:numId w:val="5"/>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t>Podpora výpočtů (compute shaders)</w:t>
      </w:r>
      <w:r w:rsidRPr="00F3089E">
        <w:rPr>
          <w:rFonts w:asciiTheme="minorHAnsi" w:hAnsiTheme="minorHAnsi" w:cstheme="minorHAnsi"/>
        </w:rPr>
        <w:t>: Kromě grafiky lze WebGPU využívat i pro obecné paralelní výpočty, což je ideální pro úlohy strojového učení (ML) nebo vědeckých výpočtů.</w:t>
      </w:r>
    </w:p>
    <w:p w14:paraId="60828816" w14:textId="77777777" w:rsidR="00334D85" w:rsidRPr="00F3089E" w:rsidRDefault="00334D85" w:rsidP="0081369A">
      <w:pPr>
        <w:widowControl/>
        <w:numPr>
          <w:ilvl w:val="1"/>
          <w:numId w:val="5"/>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t>Flexibilita</w:t>
      </w:r>
      <w:r w:rsidRPr="00F3089E">
        <w:rPr>
          <w:rFonts w:asciiTheme="minorHAnsi" w:hAnsiTheme="minorHAnsi" w:cstheme="minorHAnsi"/>
        </w:rPr>
        <w:t>: Architektonicky vychází z designu „moderních“ API (Vulkan, Metal, Direct3D 12), proto je nastavení pipeline a resource managementu pro zkušené GPU programátory výrazně flexibilnější než WebGL.</w:t>
      </w:r>
    </w:p>
    <w:p w14:paraId="0AAB8E0F" w14:textId="77777777" w:rsidR="00334D85" w:rsidRPr="00F3089E" w:rsidRDefault="00334D85" w:rsidP="0081369A">
      <w:pPr>
        <w:pStyle w:val="Normlnweb"/>
        <w:numPr>
          <w:ilvl w:val="0"/>
          <w:numId w:val="5"/>
        </w:numPr>
        <w:spacing w:line="360" w:lineRule="auto"/>
        <w:jc w:val="both"/>
        <w:rPr>
          <w:rFonts w:asciiTheme="minorHAnsi" w:hAnsiTheme="minorHAnsi" w:cstheme="minorHAnsi"/>
          <w:lang w:val="cs-CZ"/>
        </w:rPr>
      </w:pPr>
      <w:r w:rsidRPr="00F3089E">
        <w:rPr>
          <w:rStyle w:val="Siln"/>
          <w:rFonts w:asciiTheme="minorHAnsi" w:hAnsiTheme="minorHAnsi" w:cstheme="minorHAnsi"/>
          <w:lang w:val="cs-CZ"/>
        </w:rPr>
        <w:t>Stav podpory v prohlížečích:</w:t>
      </w:r>
    </w:p>
    <w:p w14:paraId="727595A9" w14:textId="77777777" w:rsidR="00334D85" w:rsidRPr="00F3089E" w:rsidRDefault="00334D85" w:rsidP="0081369A">
      <w:pPr>
        <w:widowControl/>
        <w:numPr>
          <w:ilvl w:val="1"/>
          <w:numId w:val="5"/>
        </w:numPr>
        <w:autoSpaceDE/>
        <w:autoSpaceDN/>
        <w:spacing w:before="100" w:beforeAutospacing="1" w:after="100" w:afterAutospacing="1" w:line="360" w:lineRule="auto"/>
        <w:jc w:val="both"/>
        <w:rPr>
          <w:rFonts w:asciiTheme="minorHAnsi" w:hAnsiTheme="minorHAnsi" w:cstheme="minorHAnsi"/>
        </w:rPr>
      </w:pPr>
      <w:r w:rsidRPr="00F3089E">
        <w:rPr>
          <w:rFonts w:asciiTheme="minorHAnsi" w:hAnsiTheme="minorHAnsi" w:cstheme="minorHAnsi"/>
        </w:rPr>
        <w:t>WebGPU je stále relativní novinka. V Chrome a ve Firefoxu existuje experimentální podpora (často schovaná za příznaky „flags“).</w:t>
      </w:r>
    </w:p>
    <w:p w14:paraId="23FB67C9" w14:textId="77777777" w:rsidR="00334D85" w:rsidRPr="00F3089E" w:rsidRDefault="00334D85" w:rsidP="0081369A">
      <w:pPr>
        <w:widowControl/>
        <w:numPr>
          <w:ilvl w:val="1"/>
          <w:numId w:val="5"/>
        </w:numPr>
        <w:autoSpaceDE/>
        <w:autoSpaceDN/>
        <w:spacing w:before="100" w:beforeAutospacing="1" w:after="100" w:afterAutospacing="1" w:line="360" w:lineRule="auto"/>
        <w:jc w:val="both"/>
        <w:rPr>
          <w:rFonts w:asciiTheme="minorHAnsi" w:hAnsiTheme="minorHAnsi" w:cstheme="minorHAnsi"/>
        </w:rPr>
      </w:pPr>
      <w:r w:rsidRPr="00F3089E">
        <w:rPr>
          <w:rFonts w:asciiTheme="minorHAnsi" w:hAnsiTheme="minorHAnsi" w:cstheme="minorHAnsi"/>
        </w:rPr>
        <w:t>Safari a Edge také postupně zavádějí podporu, ale musí se počítat s tím, že není tak stabilní jako u WebGL2.</w:t>
      </w:r>
    </w:p>
    <w:p w14:paraId="10F13087" w14:textId="24200DBF" w:rsidR="001B7711" w:rsidRPr="00F3089E" w:rsidRDefault="00334D85" w:rsidP="0081369A">
      <w:pPr>
        <w:widowControl/>
        <w:numPr>
          <w:ilvl w:val="1"/>
          <w:numId w:val="5"/>
        </w:numPr>
        <w:autoSpaceDE/>
        <w:autoSpaceDN/>
        <w:spacing w:before="100" w:beforeAutospacing="1" w:after="100" w:afterAutospacing="1" w:line="360" w:lineRule="auto"/>
        <w:jc w:val="both"/>
        <w:rPr>
          <w:rFonts w:asciiTheme="minorHAnsi" w:hAnsiTheme="minorHAnsi" w:cstheme="minorHAnsi"/>
        </w:rPr>
      </w:pPr>
      <w:r w:rsidRPr="00F3089E">
        <w:rPr>
          <w:rFonts w:asciiTheme="minorHAnsi" w:hAnsiTheme="minorHAnsi" w:cstheme="minorHAnsi"/>
        </w:rPr>
        <w:t xml:space="preserve">Vývojový ekosystém okolo WebGPU se teprve rodí, nicméně existují už knihovny (např. </w:t>
      </w:r>
      <w:r w:rsidRPr="00F3089E">
        <w:rPr>
          <w:rStyle w:val="Zdraznn"/>
          <w:rFonts w:asciiTheme="minorHAnsi" w:hAnsiTheme="minorHAnsi" w:cstheme="minorHAnsi"/>
        </w:rPr>
        <w:t>wgpu</w:t>
      </w:r>
      <w:r w:rsidRPr="00F3089E">
        <w:rPr>
          <w:rFonts w:asciiTheme="minorHAnsi" w:hAnsiTheme="minorHAnsi" w:cstheme="minorHAnsi"/>
        </w:rPr>
        <w:t xml:space="preserve">, </w:t>
      </w:r>
      <w:r w:rsidRPr="00F3089E">
        <w:rPr>
          <w:rStyle w:val="Zdraznn"/>
          <w:rFonts w:asciiTheme="minorHAnsi" w:hAnsiTheme="minorHAnsi" w:cstheme="minorHAnsi"/>
        </w:rPr>
        <w:t>Dawn</w:t>
      </w:r>
      <w:r w:rsidRPr="00F3089E">
        <w:rPr>
          <w:rFonts w:asciiTheme="minorHAnsi" w:hAnsiTheme="minorHAnsi" w:cstheme="minorHAnsi"/>
        </w:rPr>
        <w:t xml:space="preserve"> od Googlu, </w:t>
      </w:r>
      <w:r w:rsidRPr="00F3089E">
        <w:rPr>
          <w:rStyle w:val="Zdraznn"/>
          <w:rFonts w:asciiTheme="minorHAnsi" w:hAnsiTheme="minorHAnsi" w:cstheme="minorHAnsi"/>
        </w:rPr>
        <w:t>WebGPU</w:t>
      </w:r>
      <w:r w:rsidRPr="00F3089E">
        <w:rPr>
          <w:rFonts w:asciiTheme="minorHAnsi" w:hAnsiTheme="minorHAnsi" w:cstheme="minorHAnsi"/>
        </w:rPr>
        <w:t xml:space="preserve"> adaptace v Babylon.js) usnadňující práci.</w:t>
      </w:r>
    </w:p>
    <w:p w14:paraId="0D7652B4" w14:textId="77777777" w:rsidR="00334D85" w:rsidRPr="00F3089E" w:rsidRDefault="00334D85" w:rsidP="0081369A">
      <w:pPr>
        <w:pStyle w:val="Normlnweb"/>
        <w:numPr>
          <w:ilvl w:val="0"/>
          <w:numId w:val="5"/>
        </w:numPr>
        <w:spacing w:line="360" w:lineRule="auto"/>
        <w:jc w:val="both"/>
        <w:rPr>
          <w:rFonts w:asciiTheme="minorHAnsi" w:hAnsiTheme="minorHAnsi" w:cstheme="minorHAnsi"/>
          <w:lang w:val="cs-CZ"/>
        </w:rPr>
      </w:pPr>
      <w:r w:rsidRPr="00F3089E">
        <w:rPr>
          <w:rStyle w:val="Siln"/>
          <w:rFonts w:asciiTheme="minorHAnsi" w:hAnsiTheme="minorHAnsi" w:cstheme="minorHAnsi"/>
          <w:lang w:val="cs-CZ"/>
        </w:rPr>
        <w:t>Příklady využití:</w:t>
      </w:r>
    </w:p>
    <w:p w14:paraId="0F4F7812" w14:textId="77777777" w:rsidR="00334D85" w:rsidRPr="00F3089E" w:rsidRDefault="00334D85" w:rsidP="0081369A">
      <w:pPr>
        <w:widowControl/>
        <w:numPr>
          <w:ilvl w:val="1"/>
          <w:numId w:val="5"/>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t>Kombinace 3D a AI</w:t>
      </w:r>
      <w:r w:rsidRPr="00F3089E">
        <w:rPr>
          <w:rFonts w:asciiTheme="minorHAnsi" w:hAnsiTheme="minorHAnsi" w:cstheme="minorHAnsi"/>
        </w:rPr>
        <w:t>: Například rendering scény a zároveň strojové učení pro herní logiku v reálném čase.</w:t>
      </w:r>
    </w:p>
    <w:p w14:paraId="76BDF240" w14:textId="77777777" w:rsidR="00334D85" w:rsidRPr="00F3089E" w:rsidRDefault="00334D85" w:rsidP="0081369A">
      <w:pPr>
        <w:widowControl/>
        <w:numPr>
          <w:ilvl w:val="1"/>
          <w:numId w:val="5"/>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t>Pokročilé grafické efekty</w:t>
      </w:r>
      <w:r w:rsidRPr="00F3089E">
        <w:rPr>
          <w:rFonts w:asciiTheme="minorHAnsi" w:hAnsiTheme="minorHAnsi" w:cstheme="minorHAnsi"/>
        </w:rPr>
        <w:t>: Realistické stíny, GI (global illumination), fluidní simulace, hair &amp; fur simulace atd.</w:t>
      </w:r>
    </w:p>
    <w:p w14:paraId="7003656D" w14:textId="5F1BAB1A" w:rsidR="00AF17AC" w:rsidRPr="00F3089E" w:rsidRDefault="00334D85" w:rsidP="0081369A">
      <w:pPr>
        <w:widowControl/>
        <w:numPr>
          <w:ilvl w:val="1"/>
          <w:numId w:val="5"/>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t>Výpočetně náročné úlohy</w:t>
      </w:r>
      <w:r w:rsidRPr="00F3089E">
        <w:rPr>
          <w:rFonts w:asciiTheme="minorHAnsi" w:hAnsiTheme="minorHAnsi" w:cstheme="minorHAnsi"/>
        </w:rPr>
        <w:t>: WebGPU se neomezuje jen na grafiku – lze ho použít pro parallel computing, zpracování velkých datasetů přímo na GPU, generování terénu apod.</w:t>
      </w:r>
    </w:p>
    <w:p w14:paraId="437FF4D6" w14:textId="77777777" w:rsidR="00AF17AC" w:rsidRPr="00F3089E" w:rsidRDefault="00AF17AC">
      <w:pPr>
        <w:rPr>
          <w:rFonts w:asciiTheme="minorHAnsi" w:hAnsiTheme="minorHAnsi" w:cstheme="minorHAnsi"/>
        </w:rPr>
      </w:pPr>
      <w:r w:rsidRPr="00F3089E">
        <w:rPr>
          <w:rFonts w:asciiTheme="minorHAnsi" w:hAnsiTheme="minorHAnsi" w:cstheme="minorHAnsi"/>
        </w:rPr>
        <w:br w:type="page"/>
      </w:r>
    </w:p>
    <w:p w14:paraId="62E3FADC" w14:textId="77777777" w:rsidR="00334D85" w:rsidRPr="00F3089E" w:rsidRDefault="00334D85" w:rsidP="00AF17AC">
      <w:pPr>
        <w:widowControl/>
        <w:autoSpaceDE/>
        <w:autoSpaceDN/>
        <w:spacing w:before="100" w:beforeAutospacing="1" w:after="100" w:afterAutospacing="1" w:line="360" w:lineRule="auto"/>
        <w:ind w:left="1440"/>
        <w:jc w:val="both"/>
        <w:rPr>
          <w:rFonts w:asciiTheme="minorHAnsi" w:hAnsiTheme="minorHAnsi" w:cstheme="minorHAnsi"/>
        </w:rPr>
      </w:pPr>
    </w:p>
    <w:p w14:paraId="0FAA19F6" w14:textId="75008713" w:rsidR="00AF17AC" w:rsidRPr="00F3089E" w:rsidRDefault="00334D85" w:rsidP="004339A3">
      <w:pPr>
        <w:pStyle w:val="Nadpis2"/>
      </w:pPr>
      <w:bookmarkStart w:id="11" w:name="_Toc202298732"/>
      <w:r w:rsidRPr="00F3089E">
        <w:t>Porovnání WebGL/WebGL2 a WebGPU</w:t>
      </w:r>
      <w:bookmarkEnd w:id="1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1"/>
        <w:gridCol w:w="1919"/>
        <w:gridCol w:w="2697"/>
        <w:gridCol w:w="3223"/>
      </w:tblGrid>
      <w:tr w:rsidR="00334D85" w:rsidRPr="00F3089E" w14:paraId="25536414" w14:textId="77777777" w:rsidTr="00334D85">
        <w:trPr>
          <w:tblHeader/>
          <w:tblCellSpacing w:w="15" w:type="dxa"/>
        </w:trPr>
        <w:tc>
          <w:tcPr>
            <w:tcW w:w="0" w:type="auto"/>
            <w:vAlign w:val="center"/>
            <w:hideMark/>
          </w:tcPr>
          <w:p w14:paraId="1DD801CB" w14:textId="77777777" w:rsidR="00334D85" w:rsidRPr="00F3089E" w:rsidRDefault="00334D85" w:rsidP="0081369A">
            <w:pPr>
              <w:spacing w:line="360" w:lineRule="auto"/>
              <w:jc w:val="both"/>
              <w:rPr>
                <w:rFonts w:asciiTheme="minorHAnsi" w:hAnsiTheme="minorHAnsi" w:cstheme="minorHAnsi"/>
                <w:b/>
                <w:bCs/>
              </w:rPr>
            </w:pPr>
            <w:r w:rsidRPr="00F3089E">
              <w:rPr>
                <w:rStyle w:val="Siln"/>
                <w:rFonts w:asciiTheme="minorHAnsi" w:hAnsiTheme="minorHAnsi" w:cstheme="minorHAnsi"/>
              </w:rPr>
              <w:t>Vlastnost</w:t>
            </w:r>
          </w:p>
        </w:tc>
        <w:tc>
          <w:tcPr>
            <w:tcW w:w="0" w:type="auto"/>
            <w:vAlign w:val="center"/>
            <w:hideMark/>
          </w:tcPr>
          <w:p w14:paraId="02C980CC" w14:textId="77777777" w:rsidR="00334D85" w:rsidRPr="00F3089E" w:rsidRDefault="00334D85" w:rsidP="0081369A">
            <w:pPr>
              <w:spacing w:line="360" w:lineRule="auto"/>
              <w:jc w:val="both"/>
              <w:rPr>
                <w:rFonts w:asciiTheme="minorHAnsi" w:hAnsiTheme="minorHAnsi" w:cstheme="minorHAnsi"/>
                <w:b/>
                <w:bCs/>
              </w:rPr>
            </w:pPr>
            <w:r w:rsidRPr="00F3089E">
              <w:rPr>
                <w:rStyle w:val="Siln"/>
                <w:rFonts w:asciiTheme="minorHAnsi" w:hAnsiTheme="minorHAnsi" w:cstheme="minorHAnsi"/>
              </w:rPr>
              <w:t>WebGL</w:t>
            </w:r>
          </w:p>
        </w:tc>
        <w:tc>
          <w:tcPr>
            <w:tcW w:w="0" w:type="auto"/>
            <w:vAlign w:val="center"/>
            <w:hideMark/>
          </w:tcPr>
          <w:p w14:paraId="075EC07E" w14:textId="77777777" w:rsidR="00334D85" w:rsidRPr="00F3089E" w:rsidRDefault="00334D85" w:rsidP="0081369A">
            <w:pPr>
              <w:spacing w:line="360" w:lineRule="auto"/>
              <w:jc w:val="both"/>
              <w:rPr>
                <w:rFonts w:asciiTheme="minorHAnsi" w:hAnsiTheme="minorHAnsi" w:cstheme="minorHAnsi"/>
                <w:b/>
                <w:bCs/>
              </w:rPr>
            </w:pPr>
            <w:r w:rsidRPr="00F3089E">
              <w:rPr>
                <w:rStyle w:val="Siln"/>
                <w:rFonts w:asciiTheme="minorHAnsi" w:hAnsiTheme="minorHAnsi" w:cstheme="minorHAnsi"/>
              </w:rPr>
              <w:t>WebGL2</w:t>
            </w:r>
          </w:p>
        </w:tc>
        <w:tc>
          <w:tcPr>
            <w:tcW w:w="0" w:type="auto"/>
            <w:vAlign w:val="center"/>
            <w:hideMark/>
          </w:tcPr>
          <w:p w14:paraId="590B65F6" w14:textId="77777777" w:rsidR="00334D85" w:rsidRPr="00F3089E" w:rsidRDefault="00334D85" w:rsidP="0081369A">
            <w:pPr>
              <w:spacing w:line="360" w:lineRule="auto"/>
              <w:jc w:val="both"/>
              <w:rPr>
                <w:rFonts w:asciiTheme="minorHAnsi" w:hAnsiTheme="minorHAnsi" w:cstheme="minorHAnsi"/>
                <w:b/>
                <w:bCs/>
              </w:rPr>
            </w:pPr>
            <w:r w:rsidRPr="00F3089E">
              <w:rPr>
                <w:rStyle w:val="Siln"/>
                <w:rFonts w:asciiTheme="minorHAnsi" w:hAnsiTheme="minorHAnsi" w:cstheme="minorHAnsi"/>
              </w:rPr>
              <w:t>WebGPU</w:t>
            </w:r>
          </w:p>
        </w:tc>
      </w:tr>
      <w:tr w:rsidR="00334D85" w:rsidRPr="00F3089E" w14:paraId="1B9EE118" w14:textId="77777777" w:rsidTr="00334D85">
        <w:trPr>
          <w:tblCellSpacing w:w="15" w:type="dxa"/>
        </w:trPr>
        <w:tc>
          <w:tcPr>
            <w:tcW w:w="0" w:type="auto"/>
            <w:vAlign w:val="center"/>
            <w:hideMark/>
          </w:tcPr>
          <w:p w14:paraId="0B331608" w14:textId="77777777" w:rsidR="00334D85" w:rsidRPr="00F3089E" w:rsidRDefault="00334D85" w:rsidP="0081369A">
            <w:pPr>
              <w:spacing w:line="360" w:lineRule="auto"/>
              <w:jc w:val="both"/>
              <w:rPr>
                <w:rFonts w:asciiTheme="minorHAnsi" w:hAnsiTheme="minorHAnsi" w:cstheme="minorHAnsi"/>
              </w:rPr>
            </w:pPr>
            <w:r w:rsidRPr="00F3089E">
              <w:rPr>
                <w:rStyle w:val="Siln"/>
                <w:rFonts w:asciiTheme="minorHAnsi" w:hAnsiTheme="minorHAnsi" w:cstheme="minorHAnsi"/>
              </w:rPr>
              <w:t>Založeno na</w:t>
            </w:r>
          </w:p>
        </w:tc>
        <w:tc>
          <w:tcPr>
            <w:tcW w:w="0" w:type="auto"/>
            <w:vAlign w:val="center"/>
            <w:hideMark/>
          </w:tcPr>
          <w:p w14:paraId="41E0DE50" w14:textId="77777777" w:rsidR="00334D85" w:rsidRPr="00F3089E" w:rsidRDefault="00334D85" w:rsidP="0081369A">
            <w:pPr>
              <w:spacing w:line="360" w:lineRule="auto"/>
              <w:jc w:val="both"/>
              <w:rPr>
                <w:rFonts w:asciiTheme="minorHAnsi" w:hAnsiTheme="minorHAnsi" w:cstheme="minorHAnsi"/>
              </w:rPr>
            </w:pPr>
            <w:r w:rsidRPr="00F3089E">
              <w:rPr>
                <w:rFonts w:asciiTheme="minorHAnsi" w:hAnsiTheme="minorHAnsi" w:cstheme="minorHAnsi"/>
              </w:rPr>
              <w:t>OpenGL ES 2.0</w:t>
            </w:r>
          </w:p>
        </w:tc>
        <w:tc>
          <w:tcPr>
            <w:tcW w:w="0" w:type="auto"/>
            <w:vAlign w:val="center"/>
            <w:hideMark/>
          </w:tcPr>
          <w:p w14:paraId="6ABD7FBF" w14:textId="77777777" w:rsidR="00334D85" w:rsidRPr="00F3089E" w:rsidRDefault="00334D85" w:rsidP="0081369A">
            <w:pPr>
              <w:spacing w:line="360" w:lineRule="auto"/>
              <w:jc w:val="both"/>
              <w:rPr>
                <w:rFonts w:asciiTheme="minorHAnsi" w:hAnsiTheme="minorHAnsi" w:cstheme="minorHAnsi"/>
              </w:rPr>
            </w:pPr>
            <w:r w:rsidRPr="00F3089E">
              <w:rPr>
                <w:rFonts w:asciiTheme="minorHAnsi" w:hAnsiTheme="minorHAnsi" w:cstheme="minorHAnsi"/>
              </w:rPr>
              <w:t>OpenGL ES 3.0</w:t>
            </w:r>
          </w:p>
        </w:tc>
        <w:tc>
          <w:tcPr>
            <w:tcW w:w="0" w:type="auto"/>
            <w:vAlign w:val="center"/>
            <w:hideMark/>
          </w:tcPr>
          <w:p w14:paraId="02DAB6AE" w14:textId="77777777" w:rsidR="00334D85" w:rsidRPr="00F3089E" w:rsidRDefault="00334D85" w:rsidP="0081369A">
            <w:pPr>
              <w:spacing w:line="360" w:lineRule="auto"/>
              <w:jc w:val="both"/>
              <w:rPr>
                <w:rFonts w:asciiTheme="minorHAnsi" w:hAnsiTheme="minorHAnsi" w:cstheme="minorHAnsi"/>
              </w:rPr>
            </w:pPr>
            <w:r w:rsidRPr="00F3089E">
              <w:rPr>
                <w:rFonts w:asciiTheme="minorHAnsi" w:hAnsiTheme="minorHAnsi" w:cstheme="minorHAnsi"/>
              </w:rPr>
              <w:t>Vulkan, Metal, Direct3D 12</w:t>
            </w:r>
          </w:p>
        </w:tc>
      </w:tr>
      <w:tr w:rsidR="00334D85" w:rsidRPr="00F3089E" w14:paraId="205E8EAF" w14:textId="77777777" w:rsidTr="00334D85">
        <w:trPr>
          <w:tblCellSpacing w:w="15" w:type="dxa"/>
        </w:trPr>
        <w:tc>
          <w:tcPr>
            <w:tcW w:w="0" w:type="auto"/>
            <w:vAlign w:val="center"/>
            <w:hideMark/>
          </w:tcPr>
          <w:p w14:paraId="392E0BD2" w14:textId="77777777" w:rsidR="00334D85" w:rsidRPr="00F3089E" w:rsidRDefault="00334D85" w:rsidP="0081369A">
            <w:pPr>
              <w:spacing w:line="360" w:lineRule="auto"/>
              <w:jc w:val="both"/>
              <w:rPr>
                <w:rFonts w:asciiTheme="minorHAnsi" w:hAnsiTheme="minorHAnsi" w:cstheme="minorHAnsi"/>
              </w:rPr>
            </w:pPr>
            <w:r w:rsidRPr="00F3089E">
              <w:rPr>
                <w:rStyle w:val="Siln"/>
                <w:rFonts w:asciiTheme="minorHAnsi" w:hAnsiTheme="minorHAnsi" w:cstheme="minorHAnsi"/>
              </w:rPr>
              <w:t>Pokročilé funkce</w:t>
            </w:r>
          </w:p>
        </w:tc>
        <w:tc>
          <w:tcPr>
            <w:tcW w:w="0" w:type="auto"/>
            <w:vAlign w:val="center"/>
            <w:hideMark/>
          </w:tcPr>
          <w:p w14:paraId="36884750" w14:textId="77777777" w:rsidR="00334D85" w:rsidRPr="00F3089E" w:rsidRDefault="00334D85" w:rsidP="0081369A">
            <w:pPr>
              <w:spacing w:line="360" w:lineRule="auto"/>
              <w:jc w:val="both"/>
              <w:rPr>
                <w:rFonts w:asciiTheme="minorHAnsi" w:hAnsiTheme="minorHAnsi" w:cstheme="minorHAnsi"/>
              </w:rPr>
            </w:pPr>
            <w:r w:rsidRPr="00F3089E">
              <w:rPr>
                <w:rFonts w:asciiTheme="minorHAnsi" w:hAnsiTheme="minorHAnsi" w:cstheme="minorHAnsi"/>
              </w:rPr>
              <w:t>Omezené</w:t>
            </w:r>
          </w:p>
        </w:tc>
        <w:tc>
          <w:tcPr>
            <w:tcW w:w="0" w:type="auto"/>
            <w:vAlign w:val="center"/>
            <w:hideMark/>
          </w:tcPr>
          <w:p w14:paraId="2524A19B" w14:textId="77777777" w:rsidR="00334D85" w:rsidRPr="00F3089E" w:rsidRDefault="00334D85" w:rsidP="0081369A">
            <w:pPr>
              <w:spacing w:line="360" w:lineRule="auto"/>
              <w:jc w:val="both"/>
              <w:rPr>
                <w:rFonts w:asciiTheme="minorHAnsi" w:hAnsiTheme="minorHAnsi" w:cstheme="minorHAnsi"/>
              </w:rPr>
            </w:pPr>
            <w:r w:rsidRPr="00F3089E">
              <w:rPr>
                <w:rFonts w:asciiTheme="minorHAnsi" w:hAnsiTheme="minorHAnsi" w:cstheme="minorHAnsi"/>
              </w:rPr>
              <w:t>Lepší správa textur, instanced rendering</w:t>
            </w:r>
          </w:p>
        </w:tc>
        <w:tc>
          <w:tcPr>
            <w:tcW w:w="0" w:type="auto"/>
            <w:vAlign w:val="center"/>
            <w:hideMark/>
          </w:tcPr>
          <w:p w14:paraId="09586D1C" w14:textId="77777777" w:rsidR="00334D85" w:rsidRPr="00F3089E" w:rsidRDefault="00334D85" w:rsidP="0081369A">
            <w:pPr>
              <w:spacing w:line="360" w:lineRule="auto"/>
              <w:jc w:val="both"/>
              <w:rPr>
                <w:rFonts w:asciiTheme="minorHAnsi" w:hAnsiTheme="minorHAnsi" w:cstheme="minorHAnsi"/>
              </w:rPr>
            </w:pPr>
            <w:r w:rsidRPr="00F3089E">
              <w:rPr>
                <w:rFonts w:asciiTheme="minorHAnsi" w:hAnsiTheme="minorHAnsi" w:cstheme="minorHAnsi"/>
              </w:rPr>
              <w:t>Nízká úroveň, compute shadery, fronty, paměťové bariéry</w:t>
            </w:r>
          </w:p>
        </w:tc>
      </w:tr>
      <w:tr w:rsidR="00334D85" w:rsidRPr="00F3089E" w14:paraId="7A2ECA67" w14:textId="77777777" w:rsidTr="00334D85">
        <w:trPr>
          <w:tblCellSpacing w:w="15" w:type="dxa"/>
        </w:trPr>
        <w:tc>
          <w:tcPr>
            <w:tcW w:w="0" w:type="auto"/>
            <w:vAlign w:val="center"/>
            <w:hideMark/>
          </w:tcPr>
          <w:p w14:paraId="66949C4C" w14:textId="77777777" w:rsidR="00334D85" w:rsidRPr="00F3089E" w:rsidRDefault="00334D85" w:rsidP="0081369A">
            <w:pPr>
              <w:spacing w:line="360" w:lineRule="auto"/>
              <w:jc w:val="both"/>
              <w:rPr>
                <w:rFonts w:asciiTheme="minorHAnsi" w:hAnsiTheme="minorHAnsi" w:cstheme="minorHAnsi"/>
              </w:rPr>
            </w:pPr>
            <w:r w:rsidRPr="00F3089E">
              <w:rPr>
                <w:rStyle w:val="Siln"/>
                <w:rFonts w:asciiTheme="minorHAnsi" w:hAnsiTheme="minorHAnsi" w:cstheme="minorHAnsi"/>
              </w:rPr>
              <w:t>Snadnost použití</w:t>
            </w:r>
          </w:p>
        </w:tc>
        <w:tc>
          <w:tcPr>
            <w:tcW w:w="0" w:type="auto"/>
            <w:vAlign w:val="center"/>
            <w:hideMark/>
          </w:tcPr>
          <w:p w14:paraId="6E3D0FCF" w14:textId="77777777" w:rsidR="00334D85" w:rsidRPr="00F3089E" w:rsidRDefault="00334D85" w:rsidP="0081369A">
            <w:pPr>
              <w:spacing w:line="360" w:lineRule="auto"/>
              <w:jc w:val="both"/>
              <w:rPr>
                <w:rFonts w:asciiTheme="minorHAnsi" w:hAnsiTheme="minorHAnsi" w:cstheme="minorHAnsi"/>
              </w:rPr>
            </w:pPr>
            <w:r w:rsidRPr="00F3089E">
              <w:rPr>
                <w:rFonts w:asciiTheme="minorHAnsi" w:hAnsiTheme="minorHAnsi" w:cstheme="minorHAnsi"/>
              </w:rPr>
              <w:t>Relativně snadná</w:t>
            </w:r>
          </w:p>
        </w:tc>
        <w:tc>
          <w:tcPr>
            <w:tcW w:w="0" w:type="auto"/>
            <w:vAlign w:val="center"/>
            <w:hideMark/>
          </w:tcPr>
          <w:p w14:paraId="3794703C" w14:textId="77777777" w:rsidR="00334D85" w:rsidRPr="00F3089E" w:rsidRDefault="00334D85" w:rsidP="0081369A">
            <w:pPr>
              <w:spacing w:line="360" w:lineRule="auto"/>
              <w:jc w:val="both"/>
              <w:rPr>
                <w:rFonts w:asciiTheme="minorHAnsi" w:hAnsiTheme="minorHAnsi" w:cstheme="minorHAnsi"/>
              </w:rPr>
            </w:pPr>
            <w:r w:rsidRPr="00F3089E">
              <w:rPr>
                <w:rFonts w:asciiTheme="minorHAnsi" w:hAnsiTheme="minorHAnsi" w:cstheme="minorHAnsi"/>
              </w:rPr>
              <w:t>Stále dosti podobné WebGL</w:t>
            </w:r>
          </w:p>
        </w:tc>
        <w:tc>
          <w:tcPr>
            <w:tcW w:w="0" w:type="auto"/>
            <w:vAlign w:val="center"/>
            <w:hideMark/>
          </w:tcPr>
          <w:p w14:paraId="54A28756" w14:textId="77777777" w:rsidR="00334D85" w:rsidRPr="00F3089E" w:rsidRDefault="00334D85" w:rsidP="0081369A">
            <w:pPr>
              <w:spacing w:line="360" w:lineRule="auto"/>
              <w:jc w:val="both"/>
              <w:rPr>
                <w:rFonts w:asciiTheme="minorHAnsi" w:hAnsiTheme="minorHAnsi" w:cstheme="minorHAnsi"/>
              </w:rPr>
            </w:pPr>
            <w:r w:rsidRPr="00F3089E">
              <w:rPr>
                <w:rFonts w:asciiTheme="minorHAnsi" w:hAnsiTheme="minorHAnsi" w:cstheme="minorHAnsi"/>
              </w:rPr>
              <w:t>Vyšší složitost – nutné detailní nastavení pipeline</w:t>
            </w:r>
          </w:p>
        </w:tc>
      </w:tr>
      <w:tr w:rsidR="00334D85" w:rsidRPr="00F3089E" w14:paraId="5ED570A3" w14:textId="77777777" w:rsidTr="00334D85">
        <w:trPr>
          <w:tblCellSpacing w:w="15" w:type="dxa"/>
        </w:trPr>
        <w:tc>
          <w:tcPr>
            <w:tcW w:w="0" w:type="auto"/>
            <w:vAlign w:val="center"/>
            <w:hideMark/>
          </w:tcPr>
          <w:p w14:paraId="7017BB4A" w14:textId="77777777" w:rsidR="00334D85" w:rsidRPr="00F3089E" w:rsidRDefault="00334D85" w:rsidP="0081369A">
            <w:pPr>
              <w:spacing w:line="360" w:lineRule="auto"/>
              <w:jc w:val="both"/>
              <w:rPr>
                <w:rFonts w:asciiTheme="minorHAnsi" w:hAnsiTheme="minorHAnsi" w:cstheme="minorHAnsi"/>
              </w:rPr>
            </w:pPr>
            <w:r w:rsidRPr="00F3089E">
              <w:rPr>
                <w:rStyle w:val="Siln"/>
                <w:rFonts w:asciiTheme="minorHAnsi" w:hAnsiTheme="minorHAnsi" w:cstheme="minorHAnsi"/>
              </w:rPr>
              <w:t>Výkon</w:t>
            </w:r>
          </w:p>
        </w:tc>
        <w:tc>
          <w:tcPr>
            <w:tcW w:w="0" w:type="auto"/>
            <w:vAlign w:val="center"/>
            <w:hideMark/>
          </w:tcPr>
          <w:p w14:paraId="5978F90C" w14:textId="77777777" w:rsidR="00334D85" w:rsidRPr="00F3089E" w:rsidRDefault="00334D85" w:rsidP="0081369A">
            <w:pPr>
              <w:spacing w:line="360" w:lineRule="auto"/>
              <w:jc w:val="both"/>
              <w:rPr>
                <w:rFonts w:asciiTheme="minorHAnsi" w:hAnsiTheme="minorHAnsi" w:cstheme="minorHAnsi"/>
              </w:rPr>
            </w:pPr>
            <w:r w:rsidRPr="00F3089E">
              <w:rPr>
                <w:rFonts w:asciiTheme="minorHAnsi" w:hAnsiTheme="minorHAnsi" w:cstheme="minorHAnsi"/>
              </w:rPr>
              <w:t>Střední</w:t>
            </w:r>
          </w:p>
        </w:tc>
        <w:tc>
          <w:tcPr>
            <w:tcW w:w="0" w:type="auto"/>
            <w:vAlign w:val="center"/>
            <w:hideMark/>
          </w:tcPr>
          <w:p w14:paraId="10F7223F" w14:textId="77777777" w:rsidR="00334D85" w:rsidRPr="00F3089E" w:rsidRDefault="00334D85" w:rsidP="0081369A">
            <w:pPr>
              <w:spacing w:line="360" w:lineRule="auto"/>
              <w:jc w:val="both"/>
              <w:rPr>
                <w:rFonts w:asciiTheme="minorHAnsi" w:hAnsiTheme="minorHAnsi" w:cstheme="minorHAnsi"/>
              </w:rPr>
            </w:pPr>
            <w:r w:rsidRPr="00F3089E">
              <w:rPr>
                <w:rFonts w:asciiTheme="minorHAnsi" w:hAnsiTheme="minorHAnsi" w:cstheme="minorHAnsi"/>
              </w:rPr>
              <w:t>Vyšší než WebGL</w:t>
            </w:r>
          </w:p>
        </w:tc>
        <w:tc>
          <w:tcPr>
            <w:tcW w:w="0" w:type="auto"/>
            <w:vAlign w:val="center"/>
            <w:hideMark/>
          </w:tcPr>
          <w:p w14:paraId="73E9790A" w14:textId="77777777" w:rsidR="00334D85" w:rsidRPr="00F3089E" w:rsidRDefault="00334D85" w:rsidP="0081369A">
            <w:pPr>
              <w:spacing w:line="360" w:lineRule="auto"/>
              <w:jc w:val="both"/>
              <w:rPr>
                <w:rFonts w:asciiTheme="minorHAnsi" w:hAnsiTheme="minorHAnsi" w:cstheme="minorHAnsi"/>
              </w:rPr>
            </w:pPr>
            <w:r w:rsidRPr="00F3089E">
              <w:rPr>
                <w:rFonts w:asciiTheme="minorHAnsi" w:hAnsiTheme="minorHAnsi" w:cstheme="minorHAnsi"/>
              </w:rPr>
              <w:t>Nejvyšší (efektivnější správa GPU)</w:t>
            </w:r>
          </w:p>
        </w:tc>
      </w:tr>
      <w:tr w:rsidR="00334D85" w:rsidRPr="00F3089E" w14:paraId="5A7C7BBB" w14:textId="77777777" w:rsidTr="00334D85">
        <w:trPr>
          <w:tblCellSpacing w:w="15" w:type="dxa"/>
        </w:trPr>
        <w:tc>
          <w:tcPr>
            <w:tcW w:w="0" w:type="auto"/>
            <w:vAlign w:val="center"/>
            <w:hideMark/>
          </w:tcPr>
          <w:p w14:paraId="3D4F0EBB" w14:textId="77777777" w:rsidR="00334D85" w:rsidRPr="00F3089E" w:rsidRDefault="00334D85" w:rsidP="0081369A">
            <w:pPr>
              <w:spacing w:line="360" w:lineRule="auto"/>
              <w:jc w:val="both"/>
              <w:rPr>
                <w:rFonts w:asciiTheme="minorHAnsi" w:hAnsiTheme="minorHAnsi" w:cstheme="minorHAnsi"/>
              </w:rPr>
            </w:pPr>
            <w:r w:rsidRPr="00F3089E">
              <w:rPr>
                <w:rStyle w:val="Siln"/>
                <w:rFonts w:asciiTheme="minorHAnsi" w:hAnsiTheme="minorHAnsi" w:cstheme="minorHAnsi"/>
              </w:rPr>
              <w:t>Podpora v prohlížečích</w:t>
            </w:r>
          </w:p>
        </w:tc>
        <w:tc>
          <w:tcPr>
            <w:tcW w:w="0" w:type="auto"/>
            <w:vAlign w:val="center"/>
            <w:hideMark/>
          </w:tcPr>
          <w:p w14:paraId="1CF4FCE5" w14:textId="77777777" w:rsidR="00334D85" w:rsidRPr="00F3089E" w:rsidRDefault="00334D85" w:rsidP="0081369A">
            <w:pPr>
              <w:spacing w:line="360" w:lineRule="auto"/>
              <w:jc w:val="both"/>
              <w:rPr>
                <w:rFonts w:asciiTheme="minorHAnsi" w:hAnsiTheme="minorHAnsi" w:cstheme="minorHAnsi"/>
              </w:rPr>
            </w:pPr>
            <w:r w:rsidRPr="00F3089E">
              <w:rPr>
                <w:rFonts w:asciiTheme="minorHAnsi" w:hAnsiTheme="minorHAnsi" w:cstheme="minorHAnsi"/>
              </w:rPr>
              <w:t>Široká (Chrome, Firefox, Safari, Edge)</w:t>
            </w:r>
          </w:p>
        </w:tc>
        <w:tc>
          <w:tcPr>
            <w:tcW w:w="0" w:type="auto"/>
            <w:vAlign w:val="center"/>
            <w:hideMark/>
          </w:tcPr>
          <w:p w14:paraId="7D969250" w14:textId="77777777" w:rsidR="00334D85" w:rsidRPr="00F3089E" w:rsidRDefault="00334D85" w:rsidP="0081369A">
            <w:pPr>
              <w:spacing w:line="360" w:lineRule="auto"/>
              <w:jc w:val="both"/>
              <w:rPr>
                <w:rFonts w:asciiTheme="minorHAnsi" w:hAnsiTheme="minorHAnsi" w:cstheme="minorHAnsi"/>
              </w:rPr>
            </w:pPr>
            <w:r w:rsidRPr="00F3089E">
              <w:rPr>
                <w:rFonts w:asciiTheme="minorHAnsi" w:hAnsiTheme="minorHAnsi" w:cstheme="minorHAnsi"/>
              </w:rPr>
              <w:t>Dnes již široká, ale může chybět v některých starších verzích</w:t>
            </w:r>
          </w:p>
        </w:tc>
        <w:tc>
          <w:tcPr>
            <w:tcW w:w="0" w:type="auto"/>
            <w:vAlign w:val="center"/>
            <w:hideMark/>
          </w:tcPr>
          <w:p w14:paraId="1477FEF3" w14:textId="77777777" w:rsidR="00334D85" w:rsidRPr="00F3089E" w:rsidRDefault="00334D85" w:rsidP="0081369A">
            <w:pPr>
              <w:spacing w:line="360" w:lineRule="auto"/>
              <w:jc w:val="both"/>
              <w:rPr>
                <w:rFonts w:asciiTheme="minorHAnsi" w:hAnsiTheme="minorHAnsi" w:cstheme="minorHAnsi"/>
              </w:rPr>
            </w:pPr>
            <w:r w:rsidRPr="00F3089E">
              <w:rPr>
                <w:rFonts w:asciiTheme="minorHAnsi" w:hAnsiTheme="minorHAnsi" w:cstheme="minorHAnsi"/>
              </w:rPr>
              <w:t>Postupně přibývá, dosud experimentální v některých prohlížečích</w:t>
            </w:r>
          </w:p>
        </w:tc>
      </w:tr>
    </w:tbl>
    <w:p w14:paraId="74A38B66" w14:textId="77777777" w:rsidR="00334D85" w:rsidRPr="00F3089E" w:rsidRDefault="00334D85" w:rsidP="0081369A">
      <w:pPr>
        <w:pStyle w:val="Normlnweb"/>
        <w:spacing w:line="360" w:lineRule="auto"/>
        <w:jc w:val="both"/>
        <w:rPr>
          <w:rFonts w:asciiTheme="minorHAnsi" w:hAnsiTheme="minorHAnsi" w:cstheme="minorHAnsi"/>
          <w:lang w:val="cs-CZ"/>
        </w:rPr>
      </w:pPr>
      <w:r w:rsidRPr="00F3089E">
        <w:rPr>
          <w:rFonts w:asciiTheme="minorHAnsi" w:hAnsiTheme="minorHAnsi" w:cstheme="minorHAnsi"/>
          <w:lang w:val="cs-CZ"/>
        </w:rPr>
        <w:t xml:space="preserve">Z tabulky je zřetelné, že </w:t>
      </w:r>
      <w:r w:rsidRPr="00F3089E">
        <w:rPr>
          <w:rStyle w:val="Siln"/>
          <w:rFonts w:asciiTheme="minorHAnsi" w:hAnsiTheme="minorHAnsi" w:cstheme="minorHAnsi"/>
          <w:b w:val="0"/>
          <w:bCs w:val="0"/>
          <w:lang w:val="cs-CZ"/>
        </w:rPr>
        <w:t>WebGPU</w:t>
      </w:r>
      <w:r w:rsidRPr="00F3089E">
        <w:rPr>
          <w:rFonts w:asciiTheme="minorHAnsi" w:hAnsiTheme="minorHAnsi" w:cstheme="minorHAnsi"/>
          <w:lang w:val="cs-CZ"/>
        </w:rPr>
        <w:t xml:space="preserve"> staví na úplně jiné úrovni přístupu k GPU než WebGL/WebGL2. Zatímco WebGL2 rozšiřuje stávající řešení založené na OpenGL ES, WebGPU vychází z moderních API, která jsou navržena s ohledem na efektivitu a flexibilitu v rámci současného grafického hardware.</w:t>
      </w:r>
    </w:p>
    <w:p w14:paraId="4127B96C" w14:textId="6BF54B4E" w:rsidR="00334D85" w:rsidRPr="00F3089E" w:rsidRDefault="00334D85" w:rsidP="0081369A">
      <w:pPr>
        <w:pStyle w:val="Normlnweb"/>
        <w:spacing w:line="360" w:lineRule="auto"/>
        <w:jc w:val="both"/>
        <w:rPr>
          <w:rFonts w:asciiTheme="minorHAnsi" w:hAnsiTheme="minorHAnsi" w:cstheme="minorHAnsi"/>
          <w:lang w:val="cs-CZ"/>
        </w:rPr>
      </w:pPr>
      <w:r w:rsidRPr="00F3089E">
        <w:rPr>
          <w:rFonts w:asciiTheme="minorHAnsi" w:hAnsiTheme="minorHAnsi" w:cstheme="minorHAnsi"/>
          <w:lang w:val="cs-CZ"/>
        </w:rPr>
        <w:t xml:space="preserve">Pro </w:t>
      </w:r>
      <w:r w:rsidRPr="00F3089E">
        <w:rPr>
          <w:rStyle w:val="Siln"/>
          <w:rFonts w:asciiTheme="minorHAnsi" w:hAnsiTheme="minorHAnsi" w:cstheme="minorHAnsi"/>
          <w:b w:val="0"/>
          <w:bCs w:val="0"/>
          <w:lang w:val="cs-CZ"/>
        </w:rPr>
        <w:t>běžné webové 3D aplikace</w:t>
      </w:r>
      <w:r w:rsidRPr="00F3089E">
        <w:rPr>
          <w:rFonts w:asciiTheme="minorHAnsi" w:hAnsiTheme="minorHAnsi" w:cstheme="minorHAnsi"/>
          <w:lang w:val="cs-CZ"/>
        </w:rPr>
        <w:t xml:space="preserve"> a pro rychlé prototypování je zřejmě stále nejrozumnější využití </w:t>
      </w:r>
      <w:r w:rsidRPr="00F3089E">
        <w:rPr>
          <w:rStyle w:val="Siln"/>
          <w:rFonts w:asciiTheme="minorHAnsi" w:hAnsiTheme="minorHAnsi" w:cstheme="minorHAnsi"/>
          <w:b w:val="0"/>
          <w:bCs w:val="0"/>
          <w:lang w:val="cs-CZ"/>
        </w:rPr>
        <w:t>WebGL2</w:t>
      </w:r>
      <w:r w:rsidRPr="00F3089E">
        <w:rPr>
          <w:rFonts w:asciiTheme="minorHAnsi" w:hAnsiTheme="minorHAnsi" w:cstheme="minorHAnsi"/>
          <w:lang w:val="cs-CZ"/>
        </w:rPr>
        <w:t xml:space="preserve"> (nebo knihoven nad ním), jelikož dosud nabízí nejširší podporu a spolehlivost napříč prohlížeči.</w:t>
      </w:r>
      <w:r w:rsidRPr="00F3089E">
        <w:rPr>
          <w:rFonts w:asciiTheme="minorHAnsi" w:hAnsiTheme="minorHAnsi" w:cstheme="minorHAnsi"/>
          <w:lang w:val="cs-CZ"/>
        </w:rPr>
        <w:br/>
        <w:t xml:space="preserve">Naopak </w:t>
      </w:r>
      <w:r w:rsidRPr="00F3089E">
        <w:rPr>
          <w:rStyle w:val="Siln"/>
          <w:rFonts w:asciiTheme="minorHAnsi" w:hAnsiTheme="minorHAnsi" w:cstheme="minorHAnsi"/>
          <w:b w:val="0"/>
          <w:bCs w:val="0"/>
          <w:lang w:val="cs-CZ"/>
        </w:rPr>
        <w:t>WebGPU</w:t>
      </w:r>
      <w:r w:rsidRPr="00F3089E">
        <w:rPr>
          <w:rFonts w:asciiTheme="minorHAnsi" w:hAnsiTheme="minorHAnsi" w:cstheme="minorHAnsi"/>
          <w:lang w:val="cs-CZ"/>
        </w:rPr>
        <w:t xml:space="preserve"> ocení ti, kdo potřebují skutečně využít potenciál GPU naplno – ať už pro fotorealistické renderování, masivní výpočty, nebo integraci s ML (např. neural nety běžící přímo na GPU v prohlížeči)</w:t>
      </w:r>
      <w:r w:rsidR="004D7DEC" w:rsidRPr="00F3089E">
        <w:rPr>
          <w:rFonts w:asciiTheme="minorHAnsi" w:hAnsiTheme="minorHAnsi" w:cstheme="minorHAnsi"/>
          <w:lang w:val="cs-CZ"/>
        </w:rPr>
        <w:t xml:space="preserve"> </w:t>
      </w:r>
      <w:sdt>
        <w:sdtPr>
          <w:rPr>
            <w:rFonts w:asciiTheme="minorHAnsi" w:hAnsiTheme="minorHAnsi" w:cstheme="minorHAnsi"/>
            <w:lang w:val="cs-CZ"/>
          </w:rPr>
          <w:id w:val="1267963087"/>
          <w:citation/>
        </w:sdtPr>
        <w:sdtContent>
          <w:r w:rsidR="004D7DEC" w:rsidRPr="00F3089E">
            <w:rPr>
              <w:rFonts w:asciiTheme="minorHAnsi" w:hAnsiTheme="minorHAnsi" w:cstheme="minorHAnsi"/>
              <w:lang w:val="cs-CZ"/>
            </w:rPr>
            <w:fldChar w:fldCharType="begin"/>
          </w:r>
          <w:r w:rsidR="004D7DEC" w:rsidRPr="00F3089E">
            <w:rPr>
              <w:rFonts w:asciiTheme="minorHAnsi" w:hAnsiTheme="minorHAnsi" w:cstheme="minorHAnsi"/>
              <w:lang w:val="cs-CZ"/>
            </w:rPr>
            <w:instrText xml:space="preserve"> CITATION Chi24 \l 1029 </w:instrText>
          </w:r>
          <w:r w:rsidR="004D7DEC" w:rsidRPr="00F3089E">
            <w:rPr>
              <w:rFonts w:asciiTheme="minorHAnsi" w:hAnsiTheme="minorHAnsi" w:cstheme="minorHAnsi"/>
              <w:lang w:val="cs-CZ"/>
            </w:rPr>
            <w:fldChar w:fldCharType="separate"/>
          </w:r>
          <w:r w:rsidR="004D7DEC" w:rsidRPr="00F3089E">
            <w:rPr>
              <w:rFonts w:asciiTheme="minorHAnsi" w:hAnsiTheme="minorHAnsi" w:cstheme="minorHAnsi"/>
              <w:lang w:val="cs-CZ"/>
            </w:rPr>
            <w:t>(Chickerur, 2024)</w:t>
          </w:r>
          <w:r w:rsidR="004D7DEC" w:rsidRPr="00F3089E">
            <w:rPr>
              <w:rFonts w:asciiTheme="minorHAnsi" w:hAnsiTheme="minorHAnsi" w:cstheme="minorHAnsi"/>
              <w:lang w:val="cs-CZ"/>
            </w:rPr>
            <w:fldChar w:fldCharType="end"/>
          </w:r>
        </w:sdtContent>
      </w:sdt>
      <w:r w:rsidRPr="00F3089E">
        <w:rPr>
          <w:rFonts w:asciiTheme="minorHAnsi" w:hAnsiTheme="minorHAnsi" w:cstheme="minorHAnsi"/>
          <w:lang w:val="cs-CZ"/>
        </w:rPr>
        <w:t>.</w:t>
      </w:r>
    </w:p>
    <w:p w14:paraId="2C57C58C" w14:textId="6884955B" w:rsidR="009E4656" w:rsidRPr="00F3089E" w:rsidRDefault="009E4656" w:rsidP="004339A3">
      <w:pPr>
        <w:pStyle w:val="Nadpis2"/>
      </w:pPr>
      <w:bookmarkStart w:id="12" w:name="_Toc202298733"/>
      <w:r w:rsidRPr="00F3089E">
        <w:t>Aplikace 3D grafiky na webu</w:t>
      </w:r>
      <w:bookmarkEnd w:id="12"/>
    </w:p>
    <w:p w14:paraId="0D16F501" w14:textId="77777777" w:rsidR="0084522E" w:rsidRPr="00F3089E" w:rsidRDefault="0084522E" w:rsidP="0081369A">
      <w:pPr>
        <w:widowControl/>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szCs w:val="24"/>
          <w:lang w:eastAsia="en-GB"/>
        </w:rPr>
        <w:t>3D grafika na webu není jen zajímavý trend – už dnes se naplno využívá v mnoha oblastech a s vývojem nových technologií se její uplatnění neustále rozšiřuje. Níže uvádím několik hlavních oblastí, kde se 3D řešení uplatňují:</w:t>
      </w:r>
    </w:p>
    <w:p w14:paraId="44C1DB70" w14:textId="77777777" w:rsidR="0084522E" w:rsidRPr="00F3089E" w:rsidRDefault="0084522E" w:rsidP="0081369A">
      <w:pPr>
        <w:widowControl/>
        <w:numPr>
          <w:ilvl w:val="0"/>
          <w:numId w:val="6"/>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Interaktivní vizualizace</w:t>
      </w:r>
    </w:p>
    <w:p w14:paraId="5C0C3ABE" w14:textId="77777777" w:rsidR="0084522E" w:rsidRPr="00F3089E" w:rsidRDefault="0084522E" w:rsidP="0081369A">
      <w:pPr>
        <w:widowControl/>
        <w:numPr>
          <w:ilvl w:val="1"/>
          <w:numId w:val="6"/>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lastRenderedPageBreak/>
        <w:t>Vzdělávání</w:t>
      </w:r>
      <w:r w:rsidRPr="00F3089E">
        <w:rPr>
          <w:rFonts w:asciiTheme="minorHAnsi" w:eastAsia="Times New Roman" w:hAnsiTheme="minorHAnsi" w:cstheme="minorHAnsi"/>
          <w:szCs w:val="24"/>
          <w:lang w:eastAsia="en-GB"/>
        </w:rPr>
        <w:t>: V různých online kurzech, výukových platformách nebo virtuálních laboratořích najdeme 3D modely molekul, anatomických částí těla či historických artefaktů. Studenti si mohou detailně prohlédnout objekty ze všech stran nebo s nimi dokonce interagovat.</w:t>
      </w:r>
    </w:p>
    <w:p w14:paraId="5C3669CE" w14:textId="77777777" w:rsidR="0084522E" w:rsidRPr="00F3089E" w:rsidRDefault="0084522E" w:rsidP="0081369A">
      <w:pPr>
        <w:widowControl/>
        <w:numPr>
          <w:ilvl w:val="1"/>
          <w:numId w:val="6"/>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Průmyslové využití</w:t>
      </w:r>
      <w:r w:rsidRPr="00F3089E">
        <w:rPr>
          <w:rFonts w:asciiTheme="minorHAnsi" w:eastAsia="Times New Roman" w:hAnsiTheme="minorHAnsi" w:cstheme="minorHAnsi"/>
          <w:szCs w:val="24"/>
          <w:lang w:eastAsia="en-GB"/>
        </w:rPr>
        <w:t>: Zobrazování 3D modelů strojů a zařízení v inženýrských či výrobních firmách. Díky tomu lze urychlit proces návrhu, údržby nebo školení zaměstnanců, kteří se s modelem mohou seznámit předem.</w:t>
      </w:r>
    </w:p>
    <w:p w14:paraId="2E85FB6C" w14:textId="77777777" w:rsidR="0084522E" w:rsidRPr="00F3089E" w:rsidRDefault="0084522E" w:rsidP="0081369A">
      <w:pPr>
        <w:widowControl/>
        <w:numPr>
          <w:ilvl w:val="1"/>
          <w:numId w:val="6"/>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Prezentační a marketingové účely</w:t>
      </w:r>
      <w:r w:rsidRPr="00F3089E">
        <w:rPr>
          <w:rFonts w:asciiTheme="minorHAnsi" w:eastAsia="Times New Roman" w:hAnsiTheme="minorHAnsi" w:cstheme="minorHAnsi"/>
          <w:szCs w:val="24"/>
          <w:lang w:eastAsia="en-GB"/>
        </w:rPr>
        <w:t>: 3D grafické prvky dokážou efektivně zaujmout a představit produkt či koncept atraktivním způsobem (např. architektonické návrhy).</w:t>
      </w:r>
    </w:p>
    <w:p w14:paraId="650B342D" w14:textId="77777777" w:rsidR="0084522E" w:rsidRPr="00F3089E" w:rsidRDefault="0084522E" w:rsidP="0081369A">
      <w:pPr>
        <w:widowControl/>
        <w:numPr>
          <w:ilvl w:val="0"/>
          <w:numId w:val="6"/>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3D e-commerce</w:t>
      </w:r>
    </w:p>
    <w:p w14:paraId="79DD894C" w14:textId="64AC2386" w:rsidR="0084522E" w:rsidRPr="00F3089E" w:rsidRDefault="0084522E" w:rsidP="0081369A">
      <w:pPr>
        <w:widowControl/>
        <w:numPr>
          <w:ilvl w:val="1"/>
          <w:numId w:val="6"/>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Online prohlídky produktů</w:t>
      </w:r>
      <w:r w:rsidRPr="00F3089E">
        <w:rPr>
          <w:rFonts w:asciiTheme="minorHAnsi" w:eastAsia="Times New Roman" w:hAnsiTheme="minorHAnsi" w:cstheme="minorHAnsi"/>
          <w:szCs w:val="24"/>
          <w:lang w:eastAsia="en-GB"/>
        </w:rPr>
        <w:t>: Mnohé e-shopy nabízejí 3D modely nábytku, elektroniky nebo třeba bot, takže zákazníci si mohou zboží „</w:t>
      </w:r>
      <w:r w:rsidR="001B7711" w:rsidRPr="00F3089E">
        <w:rPr>
          <w:rFonts w:asciiTheme="minorHAnsi" w:eastAsia="Times New Roman" w:hAnsiTheme="minorHAnsi" w:cstheme="minorHAnsi"/>
          <w:szCs w:val="24"/>
          <w:lang w:eastAsia="en-GB"/>
        </w:rPr>
        <w:t>osahat“ ze</w:t>
      </w:r>
      <w:r w:rsidRPr="00F3089E">
        <w:rPr>
          <w:rFonts w:asciiTheme="minorHAnsi" w:eastAsia="Times New Roman" w:hAnsiTheme="minorHAnsi" w:cstheme="minorHAnsi"/>
          <w:szCs w:val="24"/>
          <w:lang w:eastAsia="en-GB"/>
        </w:rPr>
        <w:t xml:space="preserve"> všech stran.</w:t>
      </w:r>
    </w:p>
    <w:p w14:paraId="42E9187A" w14:textId="77777777" w:rsidR="0084522E" w:rsidRPr="00F3089E" w:rsidRDefault="0084522E" w:rsidP="0081369A">
      <w:pPr>
        <w:widowControl/>
        <w:numPr>
          <w:ilvl w:val="1"/>
          <w:numId w:val="6"/>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Konfigurátory</w:t>
      </w:r>
      <w:r w:rsidRPr="00F3089E">
        <w:rPr>
          <w:rFonts w:asciiTheme="minorHAnsi" w:eastAsia="Times New Roman" w:hAnsiTheme="minorHAnsi" w:cstheme="minorHAnsi"/>
          <w:szCs w:val="24"/>
          <w:lang w:eastAsia="en-GB"/>
        </w:rPr>
        <w:t>: Auta, kola, domácí spotřebiče nebo i oblečení je možné konfigurovat online (vybrat barvu, materiál či doplňky) a ihned vidět výsledek v reálném 3D zobrazení.</w:t>
      </w:r>
    </w:p>
    <w:p w14:paraId="035CE182" w14:textId="77777777" w:rsidR="0084522E" w:rsidRPr="00F3089E" w:rsidRDefault="0084522E" w:rsidP="0081369A">
      <w:pPr>
        <w:widowControl/>
        <w:numPr>
          <w:ilvl w:val="1"/>
          <w:numId w:val="6"/>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Zvýšení důvěry zákazníků</w:t>
      </w:r>
      <w:r w:rsidRPr="00F3089E">
        <w:rPr>
          <w:rFonts w:asciiTheme="minorHAnsi" w:eastAsia="Times New Roman" w:hAnsiTheme="minorHAnsi" w:cstheme="minorHAnsi"/>
          <w:szCs w:val="24"/>
          <w:lang w:eastAsia="en-GB"/>
        </w:rPr>
        <w:t>: 3D náhled pomáhá zákazníkům lépe pochopit, co kupují, což může snižovat počet vratek a zvyšovat spokojenost s nákupem.</w:t>
      </w:r>
    </w:p>
    <w:p w14:paraId="1D43DBE5" w14:textId="77777777" w:rsidR="0084522E" w:rsidRPr="00F3089E" w:rsidRDefault="0084522E" w:rsidP="0081369A">
      <w:pPr>
        <w:widowControl/>
        <w:numPr>
          <w:ilvl w:val="0"/>
          <w:numId w:val="6"/>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Hry</w:t>
      </w:r>
    </w:p>
    <w:p w14:paraId="4F57A55A" w14:textId="77777777" w:rsidR="0084522E" w:rsidRPr="00F3089E" w:rsidRDefault="0084522E" w:rsidP="0081369A">
      <w:pPr>
        <w:widowControl/>
        <w:numPr>
          <w:ilvl w:val="1"/>
          <w:numId w:val="6"/>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Webové hry s 3D prostředím</w:t>
      </w:r>
      <w:r w:rsidRPr="00F3089E">
        <w:rPr>
          <w:rFonts w:asciiTheme="minorHAnsi" w:eastAsia="Times New Roman" w:hAnsiTheme="minorHAnsi" w:cstheme="minorHAnsi"/>
          <w:szCs w:val="24"/>
          <w:lang w:eastAsia="en-GB"/>
        </w:rPr>
        <w:t>: Díky stále rychlejším GPU a pokročilým API jako WebGL2 se webové hry už přibližují kvalitou tradičním desktopovým hrám.</w:t>
      </w:r>
    </w:p>
    <w:p w14:paraId="706F3A45" w14:textId="77777777" w:rsidR="0084522E" w:rsidRPr="00F3089E" w:rsidRDefault="0084522E" w:rsidP="0081369A">
      <w:pPr>
        <w:widowControl/>
        <w:numPr>
          <w:ilvl w:val="1"/>
          <w:numId w:val="6"/>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Multiplayer</w:t>
      </w:r>
      <w:r w:rsidRPr="00F3089E">
        <w:rPr>
          <w:rFonts w:asciiTheme="minorHAnsi" w:eastAsia="Times New Roman" w:hAnsiTheme="minorHAnsi" w:cstheme="minorHAnsi"/>
          <w:szCs w:val="24"/>
          <w:lang w:eastAsia="en-GB"/>
        </w:rPr>
        <w:t>: Propojení 3D enginů a technologií jako WebSockets nebo WebRTC umožňuje hrát v reálném čase s ostatními hráči přímo v prohlížeči.</w:t>
      </w:r>
    </w:p>
    <w:p w14:paraId="761B5B54" w14:textId="77777777" w:rsidR="0084522E" w:rsidRPr="00F3089E" w:rsidRDefault="0084522E" w:rsidP="0081369A">
      <w:pPr>
        <w:widowControl/>
        <w:numPr>
          <w:ilvl w:val="1"/>
          <w:numId w:val="6"/>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Experimenty a prototypy</w:t>
      </w:r>
      <w:r w:rsidRPr="00F3089E">
        <w:rPr>
          <w:rFonts w:asciiTheme="minorHAnsi" w:eastAsia="Times New Roman" w:hAnsiTheme="minorHAnsi" w:cstheme="minorHAnsi"/>
          <w:szCs w:val="24"/>
          <w:lang w:eastAsia="en-GB"/>
        </w:rPr>
        <w:t>: Web je ideální platforma pro rychlé sdílení ukázek či dem – nemusí se instalovat žádná aplikace, stačí odkaz.</w:t>
      </w:r>
    </w:p>
    <w:p w14:paraId="128BA5DF" w14:textId="77777777" w:rsidR="0084522E" w:rsidRPr="00F3089E" w:rsidRDefault="0084522E" w:rsidP="0081369A">
      <w:pPr>
        <w:widowControl/>
        <w:numPr>
          <w:ilvl w:val="0"/>
          <w:numId w:val="6"/>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Virtuální a rozšířená realita (VR/AR)</w:t>
      </w:r>
    </w:p>
    <w:p w14:paraId="12671556" w14:textId="77777777" w:rsidR="0084522E" w:rsidRPr="00F3089E" w:rsidRDefault="0084522E" w:rsidP="0081369A">
      <w:pPr>
        <w:widowControl/>
        <w:numPr>
          <w:ilvl w:val="1"/>
          <w:numId w:val="6"/>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WebXR</w:t>
      </w:r>
      <w:r w:rsidRPr="00F3089E">
        <w:rPr>
          <w:rFonts w:asciiTheme="minorHAnsi" w:eastAsia="Times New Roman" w:hAnsiTheme="minorHAnsi" w:cstheme="minorHAnsi"/>
          <w:szCs w:val="24"/>
          <w:lang w:eastAsia="en-GB"/>
        </w:rPr>
        <w:t>: Standard umožňující propojit 3D grafiku s VR a AR brýlemi, takže je možné vytvořit například virtuální prohlídky, simulace či hry přímo v prohlížeči.</w:t>
      </w:r>
    </w:p>
    <w:p w14:paraId="17AA35FF" w14:textId="77777777" w:rsidR="0084522E" w:rsidRPr="00F3089E" w:rsidRDefault="0084522E" w:rsidP="0081369A">
      <w:pPr>
        <w:widowControl/>
        <w:numPr>
          <w:ilvl w:val="1"/>
          <w:numId w:val="6"/>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Rozšířená realita</w:t>
      </w:r>
      <w:r w:rsidRPr="00F3089E">
        <w:rPr>
          <w:rFonts w:asciiTheme="minorHAnsi" w:eastAsia="Times New Roman" w:hAnsiTheme="minorHAnsi" w:cstheme="minorHAnsi"/>
          <w:szCs w:val="24"/>
          <w:lang w:eastAsia="en-GB"/>
        </w:rPr>
        <w:t>: S chytrým telefonem lze v prohlížeči zobrazit virtuální objekty přes kameru v reálném prostředí (např. náhled, jak by vypadal nábytek v obývacím pokoji).</w:t>
      </w:r>
    </w:p>
    <w:p w14:paraId="77E6427D" w14:textId="77777777" w:rsidR="0084522E" w:rsidRPr="00F3089E" w:rsidRDefault="0084522E" w:rsidP="0081369A">
      <w:pPr>
        <w:widowControl/>
        <w:numPr>
          <w:ilvl w:val="1"/>
          <w:numId w:val="6"/>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Integrace s gesty a ovladači</w:t>
      </w:r>
      <w:r w:rsidRPr="00F3089E">
        <w:rPr>
          <w:rFonts w:asciiTheme="minorHAnsi" w:eastAsia="Times New Roman" w:hAnsiTheme="minorHAnsi" w:cstheme="minorHAnsi"/>
          <w:szCs w:val="24"/>
          <w:lang w:eastAsia="en-GB"/>
        </w:rPr>
        <w:t>: Uživatelé se mohou v 3D prostředí volně pohybovat a interagovat s objekty pomocí speciálních ovladačů.</w:t>
      </w:r>
    </w:p>
    <w:p w14:paraId="5791A0DB" w14:textId="77777777" w:rsidR="0084522E" w:rsidRPr="00F3089E" w:rsidRDefault="0084522E" w:rsidP="0081369A">
      <w:pPr>
        <w:widowControl/>
        <w:numPr>
          <w:ilvl w:val="0"/>
          <w:numId w:val="6"/>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Umělecké projekty a simulace</w:t>
      </w:r>
    </w:p>
    <w:p w14:paraId="08D4DDAF" w14:textId="77777777" w:rsidR="0084522E" w:rsidRPr="00F3089E" w:rsidRDefault="0084522E" w:rsidP="0081369A">
      <w:pPr>
        <w:widowControl/>
        <w:numPr>
          <w:ilvl w:val="1"/>
          <w:numId w:val="6"/>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lastRenderedPageBreak/>
        <w:t>3D galerie a generativní umění</w:t>
      </w:r>
      <w:r w:rsidRPr="00F3089E">
        <w:rPr>
          <w:rFonts w:asciiTheme="minorHAnsi" w:eastAsia="Times New Roman" w:hAnsiTheme="minorHAnsi" w:cstheme="minorHAnsi"/>
          <w:szCs w:val="24"/>
          <w:lang w:eastAsia="en-GB"/>
        </w:rPr>
        <w:t>: Umělci mohou vystavovat svá díla ve virtuálních prostorách nebo vytvářet interaktivní vizuální instalace.</w:t>
      </w:r>
    </w:p>
    <w:p w14:paraId="69493A2B" w14:textId="77777777" w:rsidR="0084522E" w:rsidRPr="00F3089E" w:rsidRDefault="0084522E" w:rsidP="0081369A">
      <w:pPr>
        <w:widowControl/>
        <w:numPr>
          <w:ilvl w:val="1"/>
          <w:numId w:val="6"/>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Hudební vizualizace</w:t>
      </w:r>
      <w:r w:rsidRPr="00F3089E">
        <w:rPr>
          <w:rFonts w:asciiTheme="minorHAnsi" w:eastAsia="Times New Roman" w:hAnsiTheme="minorHAnsi" w:cstheme="minorHAnsi"/>
          <w:szCs w:val="24"/>
          <w:lang w:eastAsia="en-GB"/>
        </w:rPr>
        <w:t>: 3D animace reagující na hudební podněty (spektrální analýza, basové linky, rytmy) můžou být atraktivním doplňkem koncertních streamů či DJ setů.</w:t>
      </w:r>
    </w:p>
    <w:p w14:paraId="39497B48" w14:textId="77777777" w:rsidR="0084522E" w:rsidRPr="00F3089E" w:rsidRDefault="0084522E" w:rsidP="0081369A">
      <w:pPr>
        <w:widowControl/>
        <w:numPr>
          <w:ilvl w:val="1"/>
          <w:numId w:val="6"/>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Fyzikální a vědecké simulace</w:t>
      </w:r>
      <w:r w:rsidRPr="00F3089E">
        <w:rPr>
          <w:rFonts w:asciiTheme="minorHAnsi" w:eastAsia="Times New Roman" w:hAnsiTheme="minorHAnsi" w:cstheme="minorHAnsi"/>
          <w:szCs w:val="24"/>
          <w:lang w:eastAsia="en-GB"/>
        </w:rPr>
        <w:t>: Například simulace proudění tekutin, modely vesmíru, molekulární dynamiky atd. Přímo v prohlížeči se dají demonstrovat komplexní jevy, a to i s možností interakce (změna parametrů za běhu).</w:t>
      </w:r>
    </w:p>
    <w:p w14:paraId="0466BBCA" w14:textId="0E109821" w:rsidR="009E4656" w:rsidRPr="00F3089E" w:rsidRDefault="009E4656" w:rsidP="004339A3">
      <w:pPr>
        <w:pStyle w:val="Nadpis2"/>
      </w:pPr>
      <w:bookmarkStart w:id="13" w:name="_Toc202298734"/>
      <w:r w:rsidRPr="00F3089E">
        <w:t>Výhody a omezení</w:t>
      </w:r>
      <w:bookmarkEnd w:id="13"/>
    </w:p>
    <w:p w14:paraId="7C56959B" w14:textId="77777777" w:rsidR="0084522E" w:rsidRPr="00F3089E" w:rsidRDefault="0084522E" w:rsidP="0081369A">
      <w:pPr>
        <w:widowControl/>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szCs w:val="24"/>
          <w:lang w:eastAsia="en-GB"/>
        </w:rPr>
        <w:t>Ačkoli je 3D grafika na webu mocná a slibná, nelze opomenout některé limity, které s sebou přináší. Níže jsou shrnuty hlavní klady a zápory, na které by měl vývojář pamatovat.</w:t>
      </w:r>
    </w:p>
    <w:p w14:paraId="20B65452" w14:textId="77777777" w:rsidR="0084522E" w:rsidRPr="00F3089E" w:rsidRDefault="0084522E" w:rsidP="0081369A">
      <w:pPr>
        <w:widowControl/>
        <w:numPr>
          <w:ilvl w:val="0"/>
          <w:numId w:val="7"/>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Výhody</w:t>
      </w:r>
    </w:p>
    <w:p w14:paraId="0DCD8EC1" w14:textId="77777777" w:rsidR="0084522E" w:rsidRPr="00F3089E" w:rsidRDefault="0084522E" w:rsidP="0081369A">
      <w:pPr>
        <w:widowControl/>
        <w:numPr>
          <w:ilvl w:val="1"/>
          <w:numId w:val="7"/>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Dostupnost a jednoduchá distribuce</w:t>
      </w:r>
      <w:r w:rsidRPr="00F3089E">
        <w:rPr>
          <w:rFonts w:asciiTheme="minorHAnsi" w:eastAsia="Times New Roman" w:hAnsiTheme="minorHAnsi" w:cstheme="minorHAnsi"/>
          <w:szCs w:val="24"/>
          <w:lang w:eastAsia="en-GB"/>
        </w:rPr>
        <w:t>: Každý, kdo má moderní prohlížeč, může 3D aplikaci používat ihned, bez nutnosti stahovat a instalovat další software. To výrazně usnadňuje šíření a sdílení – stačí poslat odkaz.</w:t>
      </w:r>
    </w:p>
    <w:p w14:paraId="21EA4819" w14:textId="77777777" w:rsidR="0084522E" w:rsidRPr="00F3089E" w:rsidRDefault="0084522E" w:rsidP="0081369A">
      <w:pPr>
        <w:widowControl/>
        <w:numPr>
          <w:ilvl w:val="1"/>
          <w:numId w:val="7"/>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Okamžité aktualizace</w:t>
      </w:r>
      <w:r w:rsidRPr="00F3089E">
        <w:rPr>
          <w:rFonts w:asciiTheme="minorHAnsi" w:eastAsia="Times New Roman" w:hAnsiTheme="minorHAnsi" w:cstheme="minorHAnsi"/>
          <w:szCs w:val="24"/>
          <w:lang w:eastAsia="en-GB"/>
        </w:rPr>
        <w:t>: Jakmile je aplikace (nebo hra) hostovaná na serveru, uživatel vždy získává nejnovější verzi. Odpadá tak starost, že někdo používá zastaralou instalaci.</w:t>
      </w:r>
    </w:p>
    <w:p w14:paraId="33DCB396" w14:textId="77777777" w:rsidR="0084522E" w:rsidRPr="00F3089E" w:rsidRDefault="0084522E" w:rsidP="0081369A">
      <w:pPr>
        <w:widowControl/>
        <w:numPr>
          <w:ilvl w:val="1"/>
          <w:numId w:val="7"/>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Multiplatformnost</w:t>
      </w:r>
      <w:r w:rsidRPr="00F3089E">
        <w:rPr>
          <w:rFonts w:asciiTheme="minorHAnsi" w:eastAsia="Times New Roman" w:hAnsiTheme="minorHAnsi" w:cstheme="minorHAnsi"/>
          <w:szCs w:val="24"/>
          <w:lang w:eastAsia="en-GB"/>
        </w:rPr>
        <w:t>: Web funguje na různých operačních systémech (Windows, macOS, Linux, Android, iOS) i zařízeních (PC, notebook, tablet, mobil). Pokud je projekt navržen správně, uživatelé ho mohou spustit kdekoli.</w:t>
      </w:r>
    </w:p>
    <w:p w14:paraId="34E2466D" w14:textId="77777777" w:rsidR="0084522E" w:rsidRPr="00F3089E" w:rsidRDefault="0084522E" w:rsidP="0081369A">
      <w:pPr>
        <w:widowControl/>
        <w:numPr>
          <w:ilvl w:val="1"/>
          <w:numId w:val="7"/>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Komunita a ekosystém</w:t>
      </w:r>
      <w:r w:rsidRPr="00F3089E">
        <w:rPr>
          <w:rFonts w:asciiTheme="minorHAnsi" w:eastAsia="Times New Roman" w:hAnsiTheme="minorHAnsi" w:cstheme="minorHAnsi"/>
          <w:szCs w:val="24"/>
          <w:lang w:eastAsia="en-GB"/>
        </w:rPr>
        <w:t>: Existuje široká paleta knihoven (Three.js, Babylon.js, PlayCanvas apod.), návodů a open-source projektů, což zjednodušuje vývoj.</w:t>
      </w:r>
    </w:p>
    <w:p w14:paraId="67B4A1A1" w14:textId="77777777" w:rsidR="0084522E" w:rsidRPr="00F3089E" w:rsidRDefault="0084522E" w:rsidP="0081369A">
      <w:pPr>
        <w:widowControl/>
        <w:numPr>
          <w:ilvl w:val="0"/>
          <w:numId w:val="7"/>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Omezení</w:t>
      </w:r>
    </w:p>
    <w:p w14:paraId="17A99C1F" w14:textId="77777777" w:rsidR="0084522E" w:rsidRPr="00F3089E" w:rsidRDefault="0084522E" w:rsidP="0081369A">
      <w:pPr>
        <w:widowControl/>
        <w:numPr>
          <w:ilvl w:val="1"/>
          <w:numId w:val="7"/>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Výkon a kompatibilita</w:t>
      </w:r>
      <w:r w:rsidRPr="00F3089E">
        <w:rPr>
          <w:rFonts w:asciiTheme="minorHAnsi" w:eastAsia="Times New Roman" w:hAnsiTheme="minorHAnsi" w:cstheme="minorHAnsi"/>
          <w:szCs w:val="24"/>
          <w:lang w:eastAsia="en-GB"/>
        </w:rPr>
        <w:t>: Výsledná rychlost a kvalita vizualizace závisí na konkrétní kombinaci prohlížeče, zařízení a GPU. Na starších telefonech nebo počítačích nemusí 3D scény běžet plynule, případně se nemusí vůbec načíst.</w:t>
      </w:r>
    </w:p>
    <w:p w14:paraId="60D703B0" w14:textId="77777777" w:rsidR="0084522E" w:rsidRPr="00F3089E" w:rsidRDefault="0084522E" w:rsidP="0081369A">
      <w:pPr>
        <w:widowControl/>
        <w:numPr>
          <w:ilvl w:val="1"/>
          <w:numId w:val="7"/>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Komplexita vývoje</w:t>
      </w:r>
      <w:r w:rsidRPr="00F3089E">
        <w:rPr>
          <w:rFonts w:asciiTheme="minorHAnsi" w:eastAsia="Times New Roman" w:hAnsiTheme="minorHAnsi" w:cstheme="minorHAnsi"/>
          <w:szCs w:val="24"/>
          <w:lang w:eastAsia="en-GB"/>
        </w:rPr>
        <w:t>: I když existují knihovny, 3D programování obecně vyžaduje znalost matematiky (vektory, matice), shaderů a optimalizačních technik. Pro kvalitní výsledky tak potřebuješ čas a zkušenosti.</w:t>
      </w:r>
    </w:p>
    <w:p w14:paraId="33B55A25" w14:textId="77777777" w:rsidR="0084522E" w:rsidRPr="00F3089E" w:rsidRDefault="0084522E" w:rsidP="0081369A">
      <w:pPr>
        <w:widowControl/>
        <w:numPr>
          <w:ilvl w:val="1"/>
          <w:numId w:val="7"/>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lastRenderedPageBreak/>
        <w:t>Bezpečnostní omezení</w:t>
      </w:r>
      <w:r w:rsidRPr="00F3089E">
        <w:rPr>
          <w:rFonts w:asciiTheme="minorHAnsi" w:eastAsia="Times New Roman" w:hAnsiTheme="minorHAnsi" w:cstheme="minorHAnsi"/>
          <w:szCs w:val="24"/>
          <w:lang w:eastAsia="en-GB"/>
        </w:rPr>
        <w:t>: Prohlížeče běží v tzv. sandboxu, aby chránily uživatele i systém. To může některá nízkoúrovňová volání blokovat nebo omezovat (např. přímý přístup k GPU paměti je silně regulován).</w:t>
      </w:r>
    </w:p>
    <w:p w14:paraId="4F5003CC" w14:textId="77777777" w:rsidR="0084522E" w:rsidRPr="00F3089E" w:rsidRDefault="0084522E" w:rsidP="0081369A">
      <w:pPr>
        <w:widowControl/>
        <w:numPr>
          <w:ilvl w:val="1"/>
          <w:numId w:val="7"/>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Potřeba fallback řešení</w:t>
      </w:r>
      <w:r w:rsidRPr="00F3089E">
        <w:rPr>
          <w:rFonts w:asciiTheme="minorHAnsi" w:eastAsia="Times New Roman" w:hAnsiTheme="minorHAnsi" w:cstheme="minorHAnsi"/>
          <w:szCs w:val="24"/>
          <w:lang w:eastAsia="en-GB"/>
        </w:rPr>
        <w:t>: Pokud chceš zajistit podporu i pro uživatele se staršími prohlížeči, musíš myslet na alternativy (např. 2D verzi nebo statické obrázky), pokud prohlížeč nepodporuje WebGL2 či WebGPU.</w:t>
      </w:r>
    </w:p>
    <w:p w14:paraId="2EF53634" w14:textId="282524EB" w:rsidR="009E4656" w:rsidRPr="00F3089E" w:rsidRDefault="009E4656" w:rsidP="004339A3">
      <w:pPr>
        <w:pStyle w:val="Nadpis2"/>
      </w:pPr>
      <w:bookmarkStart w:id="14" w:name="_Toc202298735"/>
      <w:r w:rsidRPr="00F3089E">
        <w:t>Stručná historie a vývoj</w:t>
      </w:r>
      <w:bookmarkEnd w:id="14"/>
    </w:p>
    <w:p w14:paraId="02723310" w14:textId="77777777" w:rsidR="00334D85" w:rsidRPr="00F3089E" w:rsidRDefault="00334D85" w:rsidP="0081369A">
      <w:pPr>
        <w:widowControl/>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szCs w:val="24"/>
          <w:lang w:eastAsia="en-GB"/>
        </w:rPr>
        <w:t>Historie 3D grafiky na webu je poměrně mladá ve srovnání s tradičním (desktopovým) 3D renderingem. Přesto se během posledních dvou dekád odehrál výrazný posun od experimentálních pluginů k robustním standardům integrovaným přímo v prohlížečích. V této kapitole projdeme hlavní milníky, které umožnily, aby se 3D obsah stal běžnou součástí webových stránek.</w:t>
      </w:r>
    </w:p>
    <w:p w14:paraId="721D9040" w14:textId="77777777" w:rsidR="00334D85" w:rsidRPr="00F3089E" w:rsidRDefault="00334D85" w:rsidP="0081369A">
      <w:pPr>
        <w:widowControl/>
        <w:numPr>
          <w:ilvl w:val="0"/>
          <w:numId w:val="2"/>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Počátky (VRML, Flash, Unity Web Player)</w:t>
      </w:r>
    </w:p>
    <w:p w14:paraId="7333E43B" w14:textId="77777777" w:rsidR="00334D85" w:rsidRPr="00F3089E" w:rsidRDefault="00334D85" w:rsidP="0081369A">
      <w:pPr>
        <w:widowControl/>
        <w:numPr>
          <w:ilvl w:val="1"/>
          <w:numId w:val="2"/>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VRML (Virtual Reality Modeling Language)</w:t>
      </w:r>
      <w:r w:rsidRPr="00F3089E">
        <w:rPr>
          <w:rFonts w:asciiTheme="minorHAnsi" w:eastAsia="Times New Roman" w:hAnsiTheme="minorHAnsi" w:cstheme="minorHAnsi"/>
          <w:szCs w:val="24"/>
          <w:lang w:eastAsia="en-GB"/>
        </w:rPr>
        <w:t>: Vznikl už v polovině 90. let a byl jedním z prvních pokusů o přenesení 3D grafiky do prostředí webu. Umožňoval popis 3D objektů a scén pomocí textových souborů s příponou *.wrl. Přestože VRML dokázal do jisté míry zobrazit 3D modely v prohlížeči, nikdy nezískal masivní popularitu. Důvodem byla nízká podpora v mainstreamových prohlížečích a nutnost instalace speciálních pluginů, což komplikovalo uživatelský zážitek.</w:t>
      </w:r>
    </w:p>
    <w:p w14:paraId="28C79B74" w14:textId="77777777" w:rsidR="00334D85" w:rsidRPr="00F3089E" w:rsidRDefault="00334D85" w:rsidP="0081369A">
      <w:pPr>
        <w:widowControl/>
        <w:numPr>
          <w:ilvl w:val="1"/>
          <w:numId w:val="2"/>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Flash</w:t>
      </w:r>
      <w:r w:rsidRPr="00F3089E">
        <w:rPr>
          <w:rFonts w:asciiTheme="minorHAnsi" w:eastAsia="Times New Roman" w:hAnsiTheme="minorHAnsi" w:cstheme="minorHAnsi"/>
          <w:szCs w:val="24"/>
          <w:lang w:eastAsia="en-GB"/>
        </w:rPr>
        <w:t>: Ačkoli se Flash spojoval primárně s 2D animacemi a interaktivními prvky, existovaly i pokusy o využití 3D (např. papervision3D). Opět se ale jednalo o proprietární technologii vyžadující instalaci pluginu a s limitovaným přístupem k GPU akceleraci.</w:t>
      </w:r>
    </w:p>
    <w:p w14:paraId="0CA379E6" w14:textId="77777777" w:rsidR="00334D85" w:rsidRPr="00F3089E" w:rsidRDefault="00334D85" w:rsidP="0081369A">
      <w:pPr>
        <w:widowControl/>
        <w:numPr>
          <w:ilvl w:val="1"/>
          <w:numId w:val="2"/>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Unity Web Player</w:t>
      </w:r>
      <w:r w:rsidRPr="00F3089E">
        <w:rPr>
          <w:rFonts w:asciiTheme="minorHAnsi" w:eastAsia="Times New Roman" w:hAnsiTheme="minorHAnsi" w:cstheme="minorHAnsi"/>
          <w:szCs w:val="24"/>
          <w:lang w:eastAsia="en-GB"/>
        </w:rPr>
        <w:t>: V době, kdy Unity začalo nabírat na popularitě jako herní engine, nabídl plugin Unity Web Player, který umožňoval spouštět 3D hry a aplikace v prohlížeči. I zde ale platilo, že se jednalo o uzavřenou technologii vyžadující zvláštní instalaci – a s rozšiřováním mobilních zařízení, kde pluginy často nefungovaly, se stávalo toto řešení stále méně životaschopné.</w:t>
      </w:r>
    </w:p>
    <w:p w14:paraId="76882E57" w14:textId="77777777" w:rsidR="00334D85" w:rsidRPr="00F3089E" w:rsidRDefault="00334D85" w:rsidP="0081369A">
      <w:pPr>
        <w:widowControl/>
        <w:numPr>
          <w:ilvl w:val="0"/>
          <w:numId w:val="2"/>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Nástup WebGL (2011)</w:t>
      </w:r>
    </w:p>
    <w:p w14:paraId="6166ABE0" w14:textId="77777777" w:rsidR="00334D85" w:rsidRPr="00F3089E" w:rsidRDefault="00334D85" w:rsidP="0081369A">
      <w:pPr>
        <w:widowControl/>
        <w:numPr>
          <w:ilvl w:val="1"/>
          <w:numId w:val="2"/>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szCs w:val="24"/>
          <w:lang w:eastAsia="en-GB"/>
        </w:rPr>
        <w:t>V roce 2011 byla oficiálně vydána první stabilní verze WebGL 1.0, která vycházela z OpenGL ES 2.0. Tento krok představoval zásadní zlom, protože WebGL se stal standardem přímo podporovaným prohlížeči (nejprve Chrome a Firefox, později Safari a další).</w:t>
      </w:r>
    </w:p>
    <w:p w14:paraId="3ADC9C59" w14:textId="77777777" w:rsidR="00334D85" w:rsidRPr="00F3089E" w:rsidRDefault="00334D85" w:rsidP="0081369A">
      <w:pPr>
        <w:widowControl/>
        <w:numPr>
          <w:ilvl w:val="1"/>
          <w:numId w:val="2"/>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lastRenderedPageBreak/>
        <w:t>Hlavní přínosy WebGL 1.0</w:t>
      </w:r>
      <w:r w:rsidRPr="00F3089E">
        <w:rPr>
          <w:rFonts w:asciiTheme="minorHAnsi" w:eastAsia="Times New Roman" w:hAnsiTheme="minorHAnsi" w:cstheme="minorHAnsi"/>
          <w:szCs w:val="24"/>
          <w:lang w:eastAsia="en-GB"/>
        </w:rPr>
        <w:t>:</w:t>
      </w:r>
    </w:p>
    <w:p w14:paraId="3C66D25B" w14:textId="77777777" w:rsidR="00334D85" w:rsidRPr="00F3089E" w:rsidRDefault="00334D85" w:rsidP="0081369A">
      <w:pPr>
        <w:widowControl/>
        <w:numPr>
          <w:ilvl w:val="2"/>
          <w:numId w:val="2"/>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szCs w:val="24"/>
          <w:lang w:eastAsia="en-GB"/>
        </w:rPr>
        <w:t>Odstranění nutnosti používat pluginy – uživatelé mohli spustit 3D obsah „z krabice“, pokud měli aktuální prohlížeč.</w:t>
      </w:r>
    </w:p>
    <w:p w14:paraId="4FA0C699" w14:textId="77777777" w:rsidR="00334D85" w:rsidRPr="00F3089E" w:rsidRDefault="00334D85" w:rsidP="0081369A">
      <w:pPr>
        <w:widowControl/>
        <w:numPr>
          <w:ilvl w:val="2"/>
          <w:numId w:val="2"/>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szCs w:val="24"/>
          <w:lang w:eastAsia="en-GB"/>
        </w:rPr>
        <w:t>Založení na existující technologii (OpenGL ES 2.0) zajistilo relativně rychlý růst a možnost využívat znalosti z herního průmyslu.</w:t>
      </w:r>
    </w:p>
    <w:p w14:paraId="65EFB7BE" w14:textId="77777777" w:rsidR="00334D85" w:rsidRPr="00F3089E" w:rsidRDefault="00334D85" w:rsidP="0081369A">
      <w:pPr>
        <w:widowControl/>
        <w:numPr>
          <w:ilvl w:val="1"/>
          <w:numId w:val="2"/>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szCs w:val="24"/>
          <w:lang w:eastAsia="en-GB"/>
        </w:rPr>
        <w:t>Po vydání WebGL 1.0 začaly vznikat první populární knihovny jako Three.js, které vývojářům usnadnily práci s tímto poněkud nízkoúrovňovým API. Během krátké doby se objevila řada experimentálních dem a her, což dokládalo potenciál 3D grafiky na webu.</w:t>
      </w:r>
    </w:p>
    <w:p w14:paraId="3868DDE6" w14:textId="77777777" w:rsidR="00334D85" w:rsidRPr="00F3089E" w:rsidRDefault="00334D85" w:rsidP="0081369A">
      <w:pPr>
        <w:widowControl/>
        <w:numPr>
          <w:ilvl w:val="0"/>
          <w:numId w:val="2"/>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WebGL2 (2017)</w:t>
      </w:r>
    </w:p>
    <w:p w14:paraId="2A158D48" w14:textId="77777777" w:rsidR="00334D85" w:rsidRPr="00F3089E" w:rsidRDefault="00334D85" w:rsidP="0081369A">
      <w:pPr>
        <w:widowControl/>
        <w:numPr>
          <w:ilvl w:val="1"/>
          <w:numId w:val="2"/>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szCs w:val="24"/>
          <w:lang w:eastAsia="en-GB"/>
        </w:rPr>
        <w:t xml:space="preserve">S rostoucími nároky na kvalitu 3D zobrazení a výkon vznikla potřeba posunout WebGL dál. Výsledkem byl standard </w:t>
      </w:r>
      <w:r w:rsidRPr="00F3089E">
        <w:rPr>
          <w:rFonts w:asciiTheme="minorHAnsi" w:eastAsia="Times New Roman" w:hAnsiTheme="minorHAnsi" w:cstheme="minorHAnsi"/>
          <w:b/>
          <w:bCs/>
          <w:szCs w:val="24"/>
          <w:lang w:eastAsia="en-GB"/>
        </w:rPr>
        <w:t>WebGL2</w:t>
      </w:r>
      <w:r w:rsidRPr="00F3089E">
        <w:rPr>
          <w:rFonts w:asciiTheme="minorHAnsi" w:eastAsia="Times New Roman" w:hAnsiTheme="minorHAnsi" w:cstheme="minorHAnsi"/>
          <w:szCs w:val="24"/>
          <w:lang w:eastAsia="en-GB"/>
        </w:rPr>
        <w:t>, publikovaný konsorciem Kronos Group v roce 2017.</w:t>
      </w:r>
    </w:p>
    <w:p w14:paraId="17D9DD00" w14:textId="77777777" w:rsidR="00334D85" w:rsidRPr="00F3089E" w:rsidRDefault="00334D85" w:rsidP="0081369A">
      <w:pPr>
        <w:widowControl/>
        <w:numPr>
          <w:ilvl w:val="1"/>
          <w:numId w:val="2"/>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Novinky ve WebGL2</w:t>
      </w:r>
      <w:r w:rsidRPr="00F3089E">
        <w:rPr>
          <w:rFonts w:asciiTheme="minorHAnsi" w:eastAsia="Times New Roman" w:hAnsiTheme="minorHAnsi" w:cstheme="minorHAnsi"/>
          <w:szCs w:val="24"/>
          <w:lang w:eastAsia="en-GB"/>
        </w:rPr>
        <w:t>:</w:t>
      </w:r>
    </w:p>
    <w:p w14:paraId="1BFFF450" w14:textId="77777777" w:rsidR="00334D85" w:rsidRPr="00F3089E" w:rsidRDefault="00334D85" w:rsidP="0081369A">
      <w:pPr>
        <w:widowControl/>
        <w:numPr>
          <w:ilvl w:val="2"/>
          <w:numId w:val="2"/>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Podpora OpenGL ES 3.0</w:t>
      </w:r>
      <w:r w:rsidRPr="00F3089E">
        <w:rPr>
          <w:rFonts w:asciiTheme="minorHAnsi" w:eastAsia="Times New Roman" w:hAnsiTheme="minorHAnsi" w:cstheme="minorHAnsi"/>
          <w:szCs w:val="24"/>
          <w:lang w:eastAsia="en-GB"/>
        </w:rPr>
        <w:t xml:space="preserve"> – objevily se funkce jako 3D textury, </w:t>
      </w:r>
      <w:r w:rsidRPr="00F3089E">
        <w:rPr>
          <w:rFonts w:asciiTheme="minorHAnsi" w:eastAsia="Times New Roman" w:hAnsiTheme="minorHAnsi" w:cstheme="minorHAnsi"/>
          <w:i/>
          <w:iCs/>
          <w:szCs w:val="24"/>
          <w:lang w:eastAsia="en-GB"/>
        </w:rPr>
        <w:t>transform feedback</w:t>
      </w:r>
      <w:r w:rsidRPr="00F3089E">
        <w:rPr>
          <w:rFonts w:asciiTheme="minorHAnsi" w:eastAsia="Times New Roman" w:hAnsiTheme="minorHAnsi" w:cstheme="minorHAnsi"/>
          <w:szCs w:val="24"/>
          <w:lang w:eastAsia="en-GB"/>
        </w:rPr>
        <w:t xml:space="preserve">, </w:t>
      </w:r>
      <w:r w:rsidRPr="00F3089E">
        <w:rPr>
          <w:rFonts w:asciiTheme="minorHAnsi" w:eastAsia="Times New Roman" w:hAnsiTheme="minorHAnsi" w:cstheme="minorHAnsi"/>
          <w:i/>
          <w:iCs/>
          <w:szCs w:val="24"/>
          <w:lang w:eastAsia="en-GB"/>
        </w:rPr>
        <w:t>instanced rendering</w:t>
      </w:r>
      <w:r w:rsidRPr="00F3089E">
        <w:rPr>
          <w:rFonts w:asciiTheme="minorHAnsi" w:eastAsia="Times New Roman" w:hAnsiTheme="minorHAnsi" w:cstheme="minorHAnsi"/>
          <w:szCs w:val="24"/>
          <w:lang w:eastAsia="en-GB"/>
        </w:rPr>
        <w:t>, jež usnadnily vykreslování komplexnějších scén a efektů.</w:t>
      </w:r>
    </w:p>
    <w:p w14:paraId="454C5417" w14:textId="77777777" w:rsidR="00334D85" w:rsidRPr="00F3089E" w:rsidRDefault="00334D85" w:rsidP="0081369A">
      <w:pPr>
        <w:widowControl/>
        <w:numPr>
          <w:ilvl w:val="2"/>
          <w:numId w:val="2"/>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Vylepšené shadery a uniformy</w:t>
      </w:r>
      <w:r w:rsidRPr="00F3089E">
        <w:rPr>
          <w:rFonts w:asciiTheme="minorHAnsi" w:eastAsia="Times New Roman" w:hAnsiTheme="minorHAnsi" w:cstheme="minorHAnsi"/>
          <w:szCs w:val="24"/>
          <w:lang w:eastAsia="en-GB"/>
        </w:rPr>
        <w:t xml:space="preserve"> – umožňovaly pokročilejší grafické efekty přímo na GPU.</w:t>
      </w:r>
    </w:p>
    <w:p w14:paraId="1C42C495" w14:textId="77777777" w:rsidR="00334D85" w:rsidRPr="00F3089E" w:rsidRDefault="00334D85" w:rsidP="0081369A">
      <w:pPr>
        <w:widowControl/>
        <w:numPr>
          <w:ilvl w:val="2"/>
          <w:numId w:val="2"/>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Vyšší stabilita a kompatibilita</w:t>
      </w:r>
      <w:r w:rsidRPr="00F3089E">
        <w:rPr>
          <w:rFonts w:asciiTheme="minorHAnsi" w:eastAsia="Times New Roman" w:hAnsiTheme="minorHAnsi" w:cstheme="minorHAnsi"/>
          <w:szCs w:val="24"/>
          <w:lang w:eastAsia="en-GB"/>
        </w:rPr>
        <w:t xml:space="preserve"> – mnozí vývojáři ocenili lepší funkce pro práci s buffery a texturami, což vedlo k efektivnějšímu využití GPU.</w:t>
      </w:r>
    </w:p>
    <w:p w14:paraId="487C53E2" w14:textId="77777777" w:rsidR="00334D85" w:rsidRPr="00F3089E" w:rsidRDefault="00334D85" w:rsidP="0081369A">
      <w:pPr>
        <w:widowControl/>
        <w:numPr>
          <w:ilvl w:val="1"/>
          <w:numId w:val="2"/>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szCs w:val="24"/>
          <w:lang w:eastAsia="en-GB"/>
        </w:rPr>
        <w:t>Přijetí WebGL2 bylo postupné, protože ne všechny prohlížeče (zejména mobilní) ho implementovaly současně a beze zbytku. Postupem času se však WebGL2 stal běžně dostupným v Chrome, Firefoxu či nových verzích Edge (Chromium), zatímco Safari podporu postupně vylepšuje.</w:t>
      </w:r>
    </w:p>
    <w:p w14:paraId="64AAD114" w14:textId="77777777" w:rsidR="00334D85" w:rsidRPr="00F3089E" w:rsidRDefault="00334D85" w:rsidP="0081369A">
      <w:pPr>
        <w:widowControl/>
        <w:numPr>
          <w:ilvl w:val="0"/>
          <w:numId w:val="2"/>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Příchod WebGPU (2022+)</w:t>
      </w:r>
    </w:p>
    <w:p w14:paraId="0823CD27" w14:textId="77777777" w:rsidR="00334D85" w:rsidRPr="00F3089E" w:rsidRDefault="00334D85" w:rsidP="0081369A">
      <w:pPr>
        <w:widowControl/>
        <w:numPr>
          <w:ilvl w:val="1"/>
          <w:numId w:val="2"/>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szCs w:val="24"/>
          <w:lang w:eastAsia="en-GB"/>
        </w:rPr>
        <w:t>Nejmladší kapitolu v tomto vývoji představuje WebGPU, které se začalo objevovat v experimentální podobě v roce 2020 a do stabilnější fáze se dostává zhruba od roku 2022.</w:t>
      </w:r>
    </w:p>
    <w:p w14:paraId="6081FF52" w14:textId="77777777" w:rsidR="00334D85" w:rsidRPr="00F3089E" w:rsidRDefault="00334D85" w:rsidP="0081369A">
      <w:pPr>
        <w:widowControl/>
        <w:numPr>
          <w:ilvl w:val="1"/>
          <w:numId w:val="2"/>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Inspirace moderními API</w:t>
      </w:r>
      <w:r w:rsidRPr="00F3089E">
        <w:rPr>
          <w:rFonts w:asciiTheme="minorHAnsi" w:eastAsia="Times New Roman" w:hAnsiTheme="minorHAnsi" w:cstheme="minorHAnsi"/>
          <w:szCs w:val="24"/>
          <w:lang w:eastAsia="en-GB"/>
        </w:rPr>
        <w:t>: WebGPU se opírá o principy a architektury Vulkanu (Khronos), Metalu (Apple) a Direct3D 12 (Microsoft), což jsou nízkoúrovňová API zaměřená na vysoký výkon a detailní kontrolu nad hardwarem.</w:t>
      </w:r>
    </w:p>
    <w:p w14:paraId="762CE8CB" w14:textId="77777777" w:rsidR="00334D85" w:rsidRPr="00F3089E" w:rsidRDefault="00334D85" w:rsidP="0081369A">
      <w:pPr>
        <w:widowControl/>
        <w:numPr>
          <w:ilvl w:val="1"/>
          <w:numId w:val="2"/>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lastRenderedPageBreak/>
        <w:t>Rozdíl oproti WebGL/WebGL2</w:t>
      </w:r>
      <w:r w:rsidRPr="00F3089E">
        <w:rPr>
          <w:rFonts w:asciiTheme="minorHAnsi" w:eastAsia="Times New Roman" w:hAnsiTheme="minorHAnsi" w:cstheme="minorHAnsi"/>
          <w:szCs w:val="24"/>
          <w:lang w:eastAsia="en-GB"/>
        </w:rPr>
        <w:t>: Zatímco WebGL/WebGL2 jsou postaveny nad OpenGL ES, WebGPU jde cestou přímého, nižšího přístupu k GPU. To poskytuje vyšší efektivitu a flexibilitu při vykreslování, ale také zvyšuje komplexitu implementace.</w:t>
      </w:r>
    </w:p>
    <w:p w14:paraId="33EBA530" w14:textId="77777777" w:rsidR="00334D85" w:rsidRPr="00F3089E" w:rsidRDefault="00334D85" w:rsidP="0081369A">
      <w:pPr>
        <w:widowControl/>
        <w:numPr>
          <w:ilvl w:val="1"/>
          <w:numId w:val="2"/>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Možnosti využití</w:t>
      </w:r>
      <w:r w:rsidRPr="00F3089E">
        <w:rPr>
          <w:rFonts w:asciiTheme="minorHAnsi" w:eastAsia="Times New Roman" w:hAnsiTheme="minorHAnsi" w:cstheme="minorHAnsi"/>
          <w:szCs w:val="24"/>
          <w:lang w:eastAsia="en-GB"/>
        </w:rPr>
        <w:t>:</w:t>
      </w:r>
    </w:p>
    <w:p w14:paraId="722CFC93" w14:textId="77777777" w:rsidR="00334D85" w:rsidRPr="00F3089E" w:rsidRDefault="00334D85" w:rsidP="0081369A">
      <w:pPr>
        <w:widowControl/>
        <w:numPr>
          <w:ilvl w:val="2"/>
          <w:numId w:val="2"/>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Pokročilé grafické efekty</w:t>
      </w:r>
      <w:r w:rsidRPr="00F3089E">
        <w:rPr>
          <w:rFonts w:asciiTheme="minorHAnsi" w:eastAsia="Times New Roman" w:hAnsiTheme="minorHAnsi" w:cstheme="minorHAnsi"/>
          <w:szCs w:val="24"/>
          <w:lang w:eastAsia="en-GB"/>
        </w:rPr>
        <w:t xml:space="preserve"> (fotorealistické osvětlení, ray tracing v budoucnu, fluidní simulace).</w:t>
      </w:r>
    </w:p>
    <w:p w14:paraId="42E280F3" w14:textId="77777777" w:rsidR="00334D85" w:rsidRPr="00F3089E" w:rsidRDefault="00334D85" w:rsidP="0081369A">
      <w:pPr>
        <w:widowControl/>
        <w:numPr>
          <w:ilvl w:val="2"/>
          <w:numId w:val="2"/>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Strojové učení</w:t>
      </w:r>
      <w:r w:rsidRPr="00F3089E">
        <w:rPr>
          <w:rFonts w:asciiTheme="minorHAnsi" w:eastAsia="Times New Roman" w:hAnsiTheme="minorHAnsi" w:cstheme="minorHAnsi"/>
          <w:szCs w:val="24"/>
          <w:lang w:eastAsia="en-GB"/>
        </w:rPr>
        <w:t xml:space="preserve"> (computational shadery dovolují masivní paralelní výpočty, což pomáhá akcelerovat trénování nebo inferenci neuronových sítí).</w:t>
      </w:r>
    </w:p>
    <w:p w14:paraId="1F0B199D" w14:textId="4CD064AA" w:rsidR="00CB2D36" w:rsidRPr="00F3089E" w:rsidRDefault="00334D85" w:rsidP="0081369A">
      <w:pPr>
        <w:widowControl/>
        <w:numPr>
          <w:ilvl w:val="1"/>
          <w:numId w:val="2"/>
        </w:numPr>
        <w:autoSpaceDE/>
        <w:autoSpaceDN/>
        <w:spacing w:before="100" w:beforeAutospacing="1" w:after="100" w:afterAutospacing="1" w:line="360" w:lineRule="auto"/>
        <w:jc w:val="both"/>
        <w:rPr>
          <w:rFonts w:asciiTheme="minorHAnsi" w:eastAsia="Times New Roman" w:hAnsiTheme="minorHAnsi" w:cstheme="minorHAnsi"/>
          <w:szCs w:val="24"/>
          <w:lang w:eastAsia="en-GB"/>
        </w:rPr>
      </w:pPr>
      <w:r w:rsidRPr="00F3089E">
        <w:rPr>
          <w:rFonts w:asciiTheme="minorHAnsi" w:eastAsia="Times New Roman" w:hAnsiTheme="minorHAnsi" w:cstheme="minorHAnsi"/>
          <w:b/>
          <w:bCs/>
          <w:szCs w:val="24"/>
          <w:lang w:eastAsia="en-GB"/>
        </w:rPr>
        <w:t>Současný stav podpory</w:t>
      </w:r>
      <w:r w:rsidRPr="00F3089E">
        <w:rPr>
          <w:rFonts w:asciiTheme="minorHAnsi" w:eastAsia="Times New Roman" w:hAnsiTheme="minorHAnsi" w:cstheme="minorHAnsi"/>
          <w:szCs w:val="24"/>
          <w:lang w:eastAsia="en-GB"/>
        </w:rPr>
        <w:t>: WebGPU je v mnoha prohlížečích k dispozici jako experimentální funkce (např. Chrome Canary, Firefox Nightly), je ale jen otázkou času, kdy se stane plnohodnotným standardem se stabilní podporou napříč platformami.</w:t>
      </w:r>
    </w:p>
    <w:p w14:paraId="295E17E5" w14:textId="77777777" w:rsidR="004E5855" w:rsidRDefault="004E5855" w:rsidP="004E5855">
      <w:pPr>
        <w:pStyle w:val="Nadpis2"/>
      </w:pPr>
      <w:r w:rsidRPr="004E5855">
        <w:t> Základy</w:t>
      </w:r>
      <w:r>
        <w:t xml:space="preserve"> architektury GPU a vykreslovací pipeline</w:t>
      </w:r>
    </w:p>
    <w:p w14:paraId="3695A933" w14:textId="77777777" w:rsidR="004E5855" w:rsidRPr="004E5855" w:rsidRDefault="004E5855" w:rsidP="004E5855"/>
    <w:p w14:paraId="364B4A20" w14:textId="77115724" w:rsidR="00FC40DB" w:rsidRPr="00FC40DB" w:rsidRDefault="00FC40DB" w:rsidP="00FC40DB">
      <w:pPr>
        <w:pStyle w:val="Normlnweb"/>
        <w:spacing w:line="360" w:lineRule="auto"/>
        <w:jc w:val="both"/>
        <w:rPr>
          <w:rFonts w:asciiTheme="minorHAnsi" w:hAnsiTheme="minorHAnsi" w:cstheme="minorHAnsi"/>
          <w:lang w:val="cs-CZ"/>
        </w:rPr>
      </w:pPr>
      <w:r w:rsidRPr="00FC40DB">
        <w:rPr>
          <w:rFonts w:asciiTheme="minorHAnsi" w:hAnsiTheme="minorHAnsi" w:cstheme="minorHAnsi"/>
          <w:lang w:val="cs-CZ"/>
        </w:rPr>
        <w:t>Moderní grafické procesory jsou masivně paralelní zařízení navržená pro SIMT (single</w:t>
      </w:r>
      <w:r w:rsidRPr="00FC40DB">
        <w:rPr>
          <w:rFonts w:asciiTheme="minorHAnsi" w:hAnsiTheme="minorHAnsi" w:cstheme="minorHAnsi"/>
          <w:lang w:val="cs-CZ"/>
        </w:rPr>
        <w:noBreakHyphen/>
        <w:t>instruction</w:t>
      </w:r>
      <w:r w:rsidRPr="00FC40DB">
        <w:rPr>
          <w:rFonts w:asciiTheme="minorHAnsi" w:hAnsiTheme="minorHAnsi" w:cstheme="minorHAnsi"/>
          <w:lang w:val="cs-CZ"/>
        </w:rPr>
        <w:noBreakHyphen/>
        <w:t>multiple</w:t>
      </w:r>
      <w:r w:rsidRPr="00FC40DB">
        <w:rPr>
          <w:rFonts w:asciiTheme="minorHAnsi" w:hAnsiTheme="minorHAnsi" w:cstheme="minorHAnsi"/>
          <w:lang w:val="cs-CZ"/>
        </w:rPr>
        <w:noBreakHyphen/>
        <w:t>thread) výpočty. Každé jádro (Streaming Multiprocessor u NVIDIE / Compute Unit u AMD) obsahuje stovky až tisíce ALU a sdílené rychlé cache, které umožňují zpracovat tisíce vláken současně</w:t>
      </w:r>
      <w:sdt>
        <w:sdtPr>
          <w:rPr>
            <w:rFonts w:asciiTheme="minorHAnsi" w:hAnsiTheme="minorHAnsi" w:cstheme="minorHAnsi"/>
            <w:lang w:val="cs-CZ"/>
          </w:rPr>
          <w:id w:val="1097834991"/>
          <w:citation/>
        </w:sdtPr>
        <w:sdtContent>
          <w:r>
            <w:rPr>
              <w:rFonts w:asciiTheme="minorHAnsi" w:hAnsiTheme="minorHAnsi" w:cstheme="minorHAnsi"/>
              <w:lang w:val="cs-CZ"/>
            </w:rPr>
            <w:fldChar w:fldCharType="begin"/>
          </w:r>
          <w:r>
            <w:rPr>
              <w:rFonts w:asciiTheme="minorHAnsi" w:hAnsiTheme="minorHAnsi" w:cstheme="minorHAnsi"/>
              <w:lang w:val="cs-CZ"/>
            </w:rPr>
            <w:instrText xml:space="preserve"> CITATION The25 \l 1029 </w:instrText>
          </w:r>
          <w:r>
            <w:rPr>
              <w:rFonts w:asciiTheme="minorHAnsi" w:hAnsiTheme="minorHAnsi" w:cstheme="minorHAnsi"/>
              <w:lang w:val="cs-CZ"/>
            </w:rPr>
            <w:fldChar w:fldCharType="separate"/>
          </w:r>
          <w:r>
            <w:rPr>
              <w:rFonts w:asciiTheme="minorHAnsi" w:hAnsiTheme="minorHAnsi" w:cstheme="minorHAnsi"/>
              <w:lang w:val="cs-CZ"/>
            </w:rPr>
            <w:t xml:space="preserve"> </w:t>
          </w:r>
          <w:r w:rsidRPr="00FC40DB">
            <w:rPr>
              <w:rFonts w:asciiTheme="minorHAnsi" w:hAnsiTheme="minorHAnsi" w:cstheme="minorHAnsi"/>
              <w:lang w:val="cs-CZ"/>
            </w:rPr>
            <w:t>(The Khronos® Vulkan Working Group, 2025)</w:t>
          </w:r>
          <w:r>
            <w:rPr>
              <w:rFonts w:asciiTheme="minorHAnsi" w:hAnsiTheme="minorHAnsi" w:cstheme="minorHAnsi"/>
              <w:lang w:val="cs-CZ"/>
            </w:rPr>
            <w:fldChar w:fldCharType="end"/>
          </w:r>
        </w:sdtContent>
      </w:sdt>
      <w:r w:rsidRPr="00FC40DB">
        <w:rPr>
          <w:rFonts w:asciiTheme="minorHAnsi" w:hAnsiTheme="minorHAnsi" w:cstheme="minorHAnsi"/>
          <w:lang w:val="cs-CZ"/>
        </w:rPr>
        <w:t>.</w:t>
      </w:r>
    </w:p>
    <w:p w14:paraId="01676DFE" w14:textId="23B2A30B" w:rsidR="00FC40DB" w:rsidRPr="00FC40DB" w:rsidRDefault="00FC40DB" w:rsidP="00FC40DB">
      <w:pPr>
        <w:pStyle w:val="Normlnweb"/>
        <w:spacing w:line="360" w:lineRule="auto"/>
        <w:jc w:val="both"/>
        <w:rPr>
          <w:rFonts w:asciiTheme="minorHAnsi" w:hAnsiTheme="minorHAnsi" w:cstheme="minorHAnsi"/>
          <w:lang w:val="cs-CZ"/>
        </w:rPr>
      </w:pPr>
      <w:r w:rsidRPr="00FC40DB">
        <w:rPr>
          <w:rFonts w:asciiTheme="minorHAnsi" w:hAnsiTheme="minorHAnsi" w:cstheme="minorHAnsi"/>
          <w:lang w:val="cs-CZ"/>
        </w:rPr>
        <w:t>Ve vykreslovací pipeline dnes najdeme fixní kroky (tesselátor, rasterizér) i programovatelné fáze, ve kterých běží shadery psané v jazycích GLSL, WGSL nebo SPIR</w:t>
      </w:r>
      <w:r w:rsidRPr="00FC40DB">
        <w:rPr>
          <w:rFonts w:asciiTheme="minorHAnsi" w:hAnsiTheme="minorHAnsi" w:cstheme="minorHAnsi"/>
          <w:lang w:val="cs-CZ"/>
        </w:rPr>
        <w:noBreakHyphen/>
        <w:t>V. WebGL 1/2 vystavuje pouze vertex a fragment shader; WebGPU umožňuje navíc compute, fragment, vertex a brzy i mesh/task shadery</w:t>
      </w:r>
      <w:r>
        <w:rPr>
          <w:rFonts w:asciiTheme="minorHAnsi" w:hAnsiTheme="minorHAnsi" w:cstheme="minorHAnsi"/>
          <w:lang w:val="cs-CZ"/>
        </w:rPr>
        <w:t xml:space="preserve"> </w:t>
      </w:r>
      <w:sdt>
        <w:sdtPr>
          <w:rPr>
            <w:rFonts w:asciiTheme="minorHAnsi" w:hAnsiTheme="minorHAnsi" w:cstheme="minorHAnsi"/>
            <w:lang w:val="cs-CZ"/>
          </w:rPr>
          <w:id w:val="-2136171420"/>
          <w:citation/>
        </w:sdtPr>
        <w:sdtContent>
          <w:r>
            <w:rPr>
              <w:rFonts w:asciiTheme="minorHAnsi" w:hAnsiTheme="minorHAnsi" w:cstheme="minorHAnsi"/>
              <w:lang w:val="cs-CZ"/>
            </w:rPr>
            <w:fldChar w:fldCharType="begin"/>
          </w:r>
          <w:r>
            <w:rPr>
              <w:rFonts w:asciiTheme="minorHAnsi" w:hAnsiTheme="minorHAnsi" w:cstheme="minorHAnsi"/>
              <w:lang w:val="cs-CZ"/>
            </w:rPr>
            <w:instrText xml:space="preserve"> CITATION The17 \l 1029 </w:instrText>
          </w:r>
          <w:r>
            <w:rPr>
              <w:rFonts w:asciiTheme="minorHAnsi" w:hAnsiTheme="minorHAnsi" w:cstheme="minorHAnsi"/>
              <w:lang w:val="cs-CZ"/>
            </w:rPr>
            <w:fldChar w:fldCharType="separate"/>
          </w:r>
          <w:r w:rsidRPr="00FC40DB">
            <w:rPr>
              <w:rFonts w:asciiTheme="minorHAnsi" w:hAnsiTheme="minorHAnsi" w:cstheme="minorHAnsi"/>
              <w:lang w:val="cs-CZ"/>
            </w:rPr>
            <w:t>(The Khronos Group, 2017)</w:t>
          </w:r>
          <w:r>
            <w:rPr>
              <w:rFonts w:asciiTheme="minorHAnsi" w:hAnsiTheme="minorHAnsi" w:cstheme="minorHAnsi"/>
              <w:lang w:val="cs-CZ"/>
            </w:rPr>
            <w:fldChar w:fldCharType="end"/>
          </w:r>
        </w:sdtContent>
      </w:sdt>
      <w:r w:rsidRPr="00FC40DB">
        <w:rPr>
          <w:rFonts w:asciiTheme="minorHAnsi" w:hAnsiTheme="minorHAnsi" w:cstheme="minorHAnsi"/>
          <w:lang w:val="cs-CZ"/>
        </w:rPr>
        <w:t>. Tato programovatelnost dovoluje provádět nejen klasické vykreslování trojúhelníků, ale i obecné GPGPU výpočty (např. konvoluční jádra pro ML)</w:t>
      </w:r>
      <w:r w:rsidR="00E4775A">
        <w:rPr>
          <w:rFonts w:asciiTheme="minorHAnsi" w:hAnsiTheme="minorHAnsi" w:cstheme="minorHAnsi"/>
          <w:lang w:val="cs-CZ"/>
        </w:rPr>
        <w:t xml:space="preserve"> </w:t>
      </w:r>
      <w:sdt>
        <w:sdtPr>
          <w:rPr>
            <w:rFonts w:asciiTheme="minorHAnsi" w:hAnsiTheme="minorHAnsi" w:cstheme="minorHAnsi"/>
            <w:lang w:val="cs-CZ"/>
          </w:rPr>
          <w:id w:val="1867797393"/>
          <w:citation/>
        </w:sdtPr>
        <w:sdtContent>
          <w:r w:rsidR="00E4775A">
            <w:rPr>
              <w:rFonts w:asciiTheme="minorHAnsi" w:hAnsiTheme="minorHAnsi" w:cstheme="minorHAnsi"/>
              <w:lang w:val="cs-CZ"/>
            </w:rPr>
            <w:fldChar w:fldCharType="begin"/>
          </w:r>
          <w:r w:rsidR="00E4775A">
            <w:rPr>
              <w:rFonts w:asciiTheme="minorHAnsi" w:hAnsiTheme="minorHAnsi" w:cstheme="minorHAnsi"/>
              <w:lang w:val="cs-CZ"/>
            </w:rPr>
            <w:instrText xml:space="preserve"> CITATION W3C25 \l 1029 </w:instrText>
          </w:r>
          <w:r w:rsidR="00E4775A">
            <w:rPr>
              <w:rFonts w:asciiTheme="minorHAnsi" w:hAnsiTheme="minorHAnsi" w:cstheme="minorHAnsi"/>
              <w:lang w:val="cs-CZ"/>
            </w:rPr>
            <w:fldChar w:fldCharType="separate"/>
          </w:r>
          <w:r w:rsidR="00E4775A" w:rsidRPr="00E4775A">
            <w:rPr>
              <w:rFonts w:asciiTheme="minorHAnsi" w:hAnsiTheme="minorHAnsi" w:cstheme="minorHAnsi"/>
              <w:lang w:val="cs-CZ"/>
            </w:rPr>
            <w:t>(W3C, 2025)</w:t>
          </w:r>
          <w:r w:rsidR="00E4775A">
            <w:rPr>
              <w:rFonts w:asciiTheme="minorHAnsi" w:hAnsiTheme="minorHAnsi" w:cstheme="minorHAnsi"/>
              <w:lang w:val="cs-CZ"/>
            </w:rPr>
            <w:fldChar w:fldCharType="end"/>
          </w:r>
        </w:sdtContent>
      </w:sdt>
      <w:r w:rsidRPr="00FC40DB">
        <w:rPr>
          <w:rFonts w:asciiTheme="minorHAnsi" w:hAnsiTheme="minorHAnsi" w:cstheme="minorHAnsi"/>
          <w:lang w:val="cs-CZ"/>
        </w:rPr>
        <w:t>.</w:t>
      </w:r>
    </w:p>
    <w:p w14:paraId="77F35DDF" w14:textId="77777777" w:rsidR="00FC40DB" w:rsidRPr="00FC40DB" w:rsidRDefault="00FC40DB" w:rsidP="00FC40DB">
      <w:pPr>
        <w:pStyle w:val="Nadpis3"/>
        <w:numPr>
          <w:ilvl w:val="0"/>
          <w:numId w:val="0"/>
        </w:numPr>
        <w:ind w:left="792"/>
      </w:pPr>
      <w:r w:rsidRPr="00FC40DB">
        <w:t>Propustnost vs. latence</w:t>
      </w:r>
    </w:p>
    <w:p w14:paraId="20086B2F" w14:textId="36490440" w:rsidR="00E4775A" w:rsidRDefault="00FC40DB" w:rsidP="00FC40DB">
      <w:pPr>
        <w:pStyle w:val="Normlnweb"/>
        <w:spacing w:line="360" w:lineRule="auto"/>
        <w:jc w:val="both"/>
        <w:rPr>
          <w:rFonts w:asciiTheme="minorHAnsi" w:hAnsiTheme="minorHAnsi" w:cstheme="minorHAnsi"/>
          <w:lang w:val="cs-CZ"/>
        </w:rPr>
      </w:pPr>
      <w:r w:rsidRPr="00FC40DB">
        <w:rPr>
          <w:rFonts w:asciiTheme="minorHAnsi" w:hAnsiTheme="minorHAnsi" w:cstheme="minorHAnsi"/>
          <w:lang w:val="cs-CZ"/>
        </w:rPr>
        <w:t>GPU dosahují vysoké propustnosti, protože paralelizují tisíce operací, ale jejich single</w:t>
      </w:r>
      <w:r w:rsidRPr="00FC40DB">
        <w:rPr>
          <w:rFonts w:asciiTheme="minorHAnsi" w:hAnsiTheme="minorHAnsi" w:cstheme="minorHAnsi"/>
          <w:lang w:val="cs-CZ"/>
        </w:rPr>
        <w:noBreakHyphen/>
        <w:t xml:space="preserve">thread latence je vyšší. Pro reálný výkon je proto klíčové minimalizovat přepínání stavů, upravovat data dávkově a u WebGPU se vyhnout synchronizačním bariérám, pokud to není nezbytné </w:t>
      </w:r>
      <w:sdt>
        <w:sdtPr>
          <w:rPr>
            <w:rFonts w:asciiTheme="minorHAnsi" w:hAnsiTheme="minorHAnsi" w:cstheme="minorHAnsi"/>
            <w:lang w:val="cs-CZ"/>
          </w:rPr>
          <w:id w:val="1632059888"/>
          <w:citation/>
        </w:sdtPr>
        <w:sdtContent>
          <w:r w:rsidR="00E4775A">
            <w:rPr>
              <w:rFonts w:asciiTheme="minorHAnsi" w:hAnsiTheme="minorHAnsi" w:cstheme="minorHAnsi"/>
              <w:lang w:val="cs-CZ"/>
            </w:rPr>
            <w:fldChar w:fldCharType="begin"/>
          </w:r>
          <w:r w:rsidR="00E4775A">
            <w:rPr>
              <w:rFonts w:asciiTheme="minorHAnsi" w:hAnsiTheme="minorHAnsi" w:cstheme="minorHAnsi"/>
              <w:lang w:val="cs-CZ"/>
            </w:rPr>
            <w:instrText xml:space="preserve"> CITATION Ber24 \l 1029 </w:instrText>
          </w:r>
          <w:r w:rsidR="00E4775A">
            <w:rPr>
              <w:rFonts w:asciiTheme="minorHAnsi" w:hAnsiTheme="minorHAnsi" w:cstheme="minorHAnsi"/>
              <w:lang w:val="cs-CZ"/>
            </w:rPr>
            <w:fldChar w:fldCharType="separate"/>
          </w:r>
          <w:r w:rsidR="00E4775A" w:rsidRPr="00E4775A">
            <w:rPr>
              <w:rFonts w:asciiTheme="minorHAnsi" w:hAnsiTheme="minorHAnsi" w:cstheme="minorHAnsi"/>
              <w:lang w:val="cs-CZ"/>
            </w:rPr>
            <w:t>(Bernhardsson, 2024)</w:t>
          </w:r>
          <w:r w:rsidR="00E4775A">
            <w:rPr>
              <w:rFonts w:asciiTheme="minorHAnsi" w:hAnsiTheme="minorHAnsi" w:cstheme="minorHAnsi"/>
              <w:lang w:val="cs-CZ"/>
            </w:rPr>
            <w:fldChar w:fldCharType="end"/>
          </w:r>
        </w:sdtContent>
      </w:sdt>
      <w:r w:rsidRPr="00FC40DB">
        <w:rPr>
          <w:rFonts w:asciiTheme="minorHAnsi" w:hAnsiTheme="minorHAnsi" w:cstheme="minorHAnsi"/>
          <w:lang w:val="cs-CZ"/>
        </w:rPr>
        <w:t>.</w:t>
      </w:r>
    </w:p>
    <w:p w14:paraId="509E9105" w14:textId="77777777" w:rsidR="00FC40DB" w:rsidRPr="00FC40DB" w:rsidRDefault="00FC40DB" w:rsidP="00FC40DB">
      <w:pPr>
        <w:pStyle w:val="Nadpis2"/>
      </w:pPr>
      <w:r w:rsidRPr="00FC40DB">
        <w:t>Integrace GPU v prohlížečích a bezpečnostní model</w:t>
      </w:r>
    </w:p>
    <w:p w14:paraId="6E2E538A" w14:textId="1D6B31F1" w:rsidR="00FC40DB" w:rsidRPr="00FC40DB" w:rsidRDefault="00FC40DB" w:rsidP="00FC40DB">
      <w:pPr>
        <w:pStyle w:val="Normlnweb"/>
        <w:spacing w:line="360" w:lineRule="auto"/>
        <w:jc w:val="both"/>
        <w:rPr>
          <w:rFonts w:asciiTheme="minorHAnsi" w:hAnsiTheme="minorHAnsi" w:cstheme="minorHAnsi"/>
        </w:rPr>
      </w:pPr>
      <w:r w:rsidRPr="00FC40DB">
        <w:rPr>
          <w:rFonts w:asciiTheme="minorHAnsi" w:hAnsiTheme="minorHAnsi" w:cstheme="minorHAnsi"/>
        </w:rPr>
        <w:lastRenderedPageBreak/>
        <w:t xml:space="preserve">Každý prohlížeč vkládá grafickou část do vlastního </w:t>
      </w:r>
      <w:r w:rsidRPr="00FC40DB">
        <w:rPr>
          <w:rFonts w:asciiTheme="minorHAnsi" w:hAnsiTheme="minorHAnsi" w:cstheme="minorHAnsi"/>
          <w:i/>
          <w:iCs/>
        </w:rPr>
        <w:t>GPU procesu</w:t>
      </w:r>
      <w:r w:rsidRPr="00FC40DB">
        <w:rPr>
          <w:rFonts w:asciiTheme="minorHAnsi" w:hAnsiTheme="minorHAnsi" w:cstheme="minorHAnsi"/>
        </w:rPr>
        <w:t xml:space="preserve">, aby oddělil potenciálně nebezpečné shadery od renderovacího enginu. Před spuštěním shaderu proběhne </w:t>
      </w:r>
      <w:r w:rsidRPr="00FC40DB">
        <w:rPr>
          <w:rFonts w:asciiTheme="minorHAnsi" w:hAnsiTheme="minorHAnsi" w:cstheme="minorHAnsi"/>
          <w:b/>
          <w:bCs/>
        </w:rPr>
        <w:t>kompilace a validace</w:t>
      </w:r>
      <w:r w:rsidRPr="00FC40DB">
        <w:rPr>
          <w:rFonts w:asciiTheme="minorHAnsi" w:hAnsiTheme="minorHAnsi" w:cstheme="minorHAnsi"/>
        </w:rPr>
        <w:t xml:space="preserve"> – pro WebGPU dokonce dvoufázová (WGSL → SPIR</w:t>
      </w:r>
      <w:r w:rsidRPr="00FC40DB">
        <w:rPr>
          <w:rFonts w:asciiTheme="minorHAnsi" w:hAnsiTheme="minorHAnsi" w:cstheme="minorHAnsi"/>
        </w:rPr>
        <w:noBreakHyphen/>
        <w:t>V</w:t>
      </w:r>
      <w:r w:rsidRPr="00FC40DB">
        <w:rPr>
          <w:rFonts w:asciiTheme="minorHAnsi" w:hAnsiTheme="minorHAnsi" w:cstheme="minorHAnsi"/>
        </w:rPr>
        <w:noBreakHyphen/>
        <w:t>like IR → nativní ISA)</w:t>
      </w:r>
      <w:r w:rsidR="00E4775A">
        <w:rPr>
          <w:rFonts w:asciiTheme="minorHAnsi" w:hAnsiTheme="minorHAnsi" w:cstheme="minorHAnsi"/>
        </w:rPr>
        <w:t xml:space="preserve"> </w:t>
      </w:r>
      <w:sdt>
        <w:sdtPr>
          <w:rPr>
            <w:rFonts w:asciiTheme="minorHAnsi" w:hAnsiTheme="minorHAnsi" w:cstheme="minorHAnsi"/>
          </w:rPr>
          <w:id w:val="1277914512"/>
          <w:citation/>
        </w:sdtPr>
        <w:sdtContent>
          <w:r w:rsidR="00E4775A">
            <w:rPr>
              <w:rFonts w:asciiTheme="minorHAnsi" w:hAnsiTheme="minorHAnsi" w:cstheme="minorHAnsi"/>
            </w:rPr>
            <w:fldChar w:fldCharType="begin"/>
          </w:r>
          <w:r w:rsidR="00E4775A">
            <w:rPr>
              <w:rFonts w:asciiTheme="minorHAnsi" w:hAnsiTheme="minorHAnsi" w:cstheme="minorHAnsi"/>
              <w:lang w:val="cs-CZ"/>
            </w:rPr>
            <w:instrText xml:space="preserve"> CITATION Fra231 \l 1029 </w:instrText>
          </w:r>
          <w:r w:rsidR="00E4775A">
            <w:rPr>
              <w:rFonts w:asciiTheme="minorHAnsi" w:hAnsiTheme="minorHAnsi" w:cstheme="minorHAnsi"/>
            </w:rPr>
            <w:fldChar w:fldCharType="separate"/>
          </w:r>
          <w:r w:rsidR="00E4775A" w:rsidRPr="00E4775A">
            <w:rPr>
              <w:rFonts w:asciiTheme="minorHAnsi" w:hAnsiTheme="minorHAnsi" w:cstheme="minorHAnsi"/>
              <w:lang w:val="cs-CZ"/>
            </w:rPr>
            <w:t>(Beaufort, 2023)</w:t>
          </w:r>
          <w:r w:rsidR="00E4775A">
            <w:rPr>
              <w:rFonts w:asciiTheme="minorHAnsi" w:hAnsiTheme="minorHAnsi" w:cstheme="minorHAnsi"/>
            </w:rPr>
            <w:fldChar w:fldCharType="end"/>
          </w:r>
        </w:sdtContent>
      </w:sdt>
      <w:r w:rsidRPr="00FC40DB">
        <w:rPr>
          <w:rFonts w:asciiTheme="minorHAnsi" w:hAnsiTheme="minorHAnsi" w:cstheme="minorHAnsi"/>
        </w:rPr>
        <w:t>.</w:t>
      </w:r>
    </w:p>
    <w:p w14:paraId="0247D677" w14:textId="1102AE5B" w:rsidR="00FC40DB" w:rsidRPr="00FC40DB" w:rsidRDefault="00FC40DB" w:rsidP="00FC40DB">
      <w:pPr>
        <w:pStyle w:val="Normlnweb"/>
        <w:spacing w:line="360" w:lineRule="auto"/>
        <w:jc w:val="both"/>
        <w:rPr>
          <w:rFonts w:asciiTheme="minorHAnsi" w:hAnsiTheme="minorHAnsi" w:cstheme="minorHAnsi"/>
        </w:rPr>
      </w:pPr>
      <w:r w:rsidRPr="00FC40DB">
        <w:rPr>
          <w:rFonts w:asciiTheme="minorHAnsi" w:hAnsiTheme="minorHAnsi" w:cstheme="minorHAnsi"/>
          <w:b/>
          <w:bCs/>
        </w:rPr>
        <w:t>Sandboxing:</w:t>
      </w:r>
      <w:r w:rsidRPr="00FC40DB">
        <w:rPr>
          <w:rFonts w:asciiTheme="minorHAnsi" w:hAnsiTheme="minorHAnsi" w:cstheme="minorHAnsi"/>
        </w:rPr>
        <w:t xml:space="preserve"> Grafické API nemá přímý přístup k paměti GPU; přidělování bufferů zprostředkuje prohlížeč. Tím se omezuje riziko </w:t>
      </w:r>
      <w:r w:rsidRPr="00FC40DB">
        <w:rPr>
          <w:rFonts w:asciiTheme="minorHAnsi" w:hAnsiTheme="minorHAnsi" w:cstheme="minorHAnsi"/>
          <w:i/>
          <w:iCs/>
        </w:rPr>
        <w:t>memory</w:t>
      </w:r>
      <w:r w:rsidRPr="00FC40DB">
        <w:rPr>
          <w:rFonts w:asciiTheme="minorHAnsi" w:hAnsiTheme="minorHAnsi" w:cstheme="minorHAnsi"/>
          <w:i/>
          <w:iCs/>
        </w:rPr>
        <w:noBreakHyphen/>
        <w:t>leak</w:t>
      </w:r>
      <w:r w:rsidRPr="00FC40DB">
        <w:rPr>
          <w:rFonts w:asciiTheme="minorHAnsi" w:hAnsiTheme="minorHAnsi" w:cstheme="minorHAnsi"/>
        </w:rPr>
        <w:t xml:space="preserve"> i post</w:t>
      </w:r>
      <w:r w:rsidRPr="00FC40DB">
        <w:rPr>
          <w:rFonts w:asciiTheme="minorHAnsi" w:hAnsiTheme="minorHAnsi" w:cstheme="minorHAnsi"/>
        </w:rPr>
        <w:noBreakHyphen/>
        <w:t xml:space="preserve">Spectre útoků založených na časování. Firefox implementuje tzv. </w:t>
      </w:r>
      <w:r w:rsidRPr="00FC40DB">
        <w:rPr>
          <w:rFonts w:asciiTheme="minorHAnsi" w:hAnsiTheme="minorHAnsi" w:cstheme="minorHAnsi"/>
          <w:i/>
          <w:iCs/>
        </w:rPr>
        <w:t>robust buffer access</w:t>
      </w:r>
      <w:r w:rsidRPr="00FC40DB">
        <w:rPr>
          <w:rFonts w:asciiTheme="minorHAnsi" w:hAnsiTheme="minorHAnsi" w:cstheme="minorHAnsi"/>
        </w:rPr>
        <w:t xml:space="preserve"> chránící před přetečením indexu </w:t>
      </w:r>
      <w:sdt>
        <w:sdtPr>
          <w:rPr>
            <w:rFonts w:asciiTheme="minorHAnsi" w:hAnsiTheme="minorHAnsi" w:cstheme="minorHAnsi"/>
          </w:rPr>
          <w:id w:val="2048021328"/>
          <w:citation/>
        </w:sdtPr>
        <w:sdtContent>
          <w:r w:rsidR="00B11EC7">
            <w:rPr>
              <w:rFonts w:asciiTheme="minorHAnsi" w:hAnsiTheme="minorHAnsi" w:cstheme="minorHAnsi"/>
            </w:rPr>
            <w:fldChar w:fldCharType="begin"/>
          </w:r>
          <w:r w:rsidR="00B11EC7">
            <w:rPr>
              <w:rFonts w:asciiTheme="minorHAnsi" w:hAnsiTheme="minorHAnsi" w:cstheme="minorHAnsi"/>
              <w:lang w:val="cs-CZ"/>
            </w:rPr>
            <w:instrText xml:space="preserve"> CITATION Moz24 \l 1029 </w:instrText>
          </w:r>
          <w:r w:rsidR="00B11EC7">
            <w:rPr>
              <w:rFonts w:asciiTheme="minorHAnsi" w:hAnsiTheme="minorHAnsi" w:cstheme="minorHAnsi"/>
            </w:rPr>
            <w:fldChar w:fldCharType="separate"/>
          </w:r>
          <w:r w:rsidR="00B11EC7" w:rsidRPr="00B11EC7">
            <w:rPr>
              <w:rFonts w:asciiTheme="minorHAnsi" w:hAnsiTheme="minorHAnsi" w:cstheme="minorHAnsi"/>
              <w:lang w:val="cs-CZ"/>
            </w:rPr>
            <w:t>(Mozilla Security Team, 2024)</w:t>
          </w:r>
          <w:r w:rsidR="00B11EC7">
            <w:rPr>
              <w:rFonts w:asciiTheme="minorHAnsi" w:hAnsiTheme="minorHAnsi" w:cstheme="minorHAnsi"/>
            </w:rPr>
            <w:fldChar w:fldCharType="end"/>
          </w:r>
        </w:sdtContent>
      </w:sdt>
      <w:r w:rsidR="00B11EC7">
        <w:rPr>
          <w:rFonts w:asciiTheme="minorHAnsi" w:hAnsiTheme="minorHAnsi" w:cstheme="minorHAnsi"/>
        </w:rPr>
        <w:t>.</w:t>
      </w:r>
    </w:p>
    <w:p w14:paraId="18FB3420" w14:textId="77777777" w:rsidR="00FC40DB" w:rsidRPr="00FC40DB" w:rsidRDefault="00FC40DB" w:rsidP="00FC40DB">
      <w:pPr>
        <w:pStyle w:val="Nadpis3"/>
        <w:numPr>
          <w:ilvl w:val="0"/>
          <w:numId w:val="0"/>
        </w:numPr>
        <w:ind w:left="792"/>
      </w:pPr>
      <w:r w:rsidRPr="00FC40DB">
        <w:t>Prohlížečová podpora v roce 2025</w:t>
      </w:r>
    </w:p>
    <w:p w14:paraId="780B7F7F" w14:textId="77777777" w:rsidR="00FC40DB" w:rsidRPr="00FC40DB" w:rsidRDefault="00FC40DB" w:rsidP="00FC40DB">
      <w:pPr>
        <w:pStyle w:val="Normlnweb"/>
        <w:numPr>
          <w:ilvl w:val="0"/>
          <w:numId w:val="25"/>
        </w:numPr>
        <w:spacing w:line="360" w:lineRule="auto"/>
        <w:jc w:val="both"/>
        <w:rPr>
          <w:rFonts w:asciiTheme="minorHAnsi" w:hAnsiTheme="minorHAnsi" w:cstheme="minorHAnsi"/>
        </w:rPr>
      </w:pPr>
      <w:r w:rsidRPr="00FC40DB">
        <w:rPr>
          <w:rFonts w:asciiTheme="minorHAnsi" w:hAnsiTheme="minorHAnsi" w:cstheme="minorHAnsi"/>
          <w:b/>
          <w:bCs/>
        </w:rPr>
        <w:t>WebGL 2.0</w:t>
      </w:r>
      <w:r w:rsidRPr="00FC40DB">
        <w:rPr>
          <w:rFonts w:asciiTheme="minorHAnsi" w:hAnsiTheme="minorHAnsi" w:cstheme="minorHAnsi"/>
        </w:rPr>
        <w:t xml:space="preserve"> – podporováno všemi hlavními desktopovými prohlížeči ≥ 2018.</w:t>
      </w:r>
    </w:p>
    <w:p w14:paraId="6C27341A" w14:textId="2BB300E9" w:rsidR="00FC40DB" w:rsidRPr="00FC40DB" w:rsidRDefault="00FC40DB" w:rsidP="00FC40DB">
      <w:pPr>
        <w:pStyle w:val="Normlnweb"/>
        <w:numPr>
          <w:ilvl w:val="0"/>
          <w:numId w:val="25"/>
        </w:numPr>
        <w:spacing w:line="360" w:lineRule="auto"/>
        <w:jc w:val="both"/>
        <w:rPr>
          <w:rFonts w:asciiTheme="minorHAnsi" w:hAnsiTheme="minorHAnsi" w:cstheme="minorHAnsi"/>
        </w:rPr>
      </w:pPr>
      <w:r w:rsidRPr="00FC40DB">
        <w:rPr>
          <w:rFonts w:asciiTheme="minorHAnsi" w:hAnsiTheme="minorHAnsi" w:cstheme="minorHAnsi"/>
          <w:b/>
          <w:bCs/>
        </w:rPr>
        <w:t>WebGPU</w:t>
      </w:r>
      <w:r w:rsidRPr="00FC40DB">
        <w:rPr>
          <w:rFonts w:asciiTheme="minorHAnsi" w:hAnsiTheme="minorHAnsi" w:cstheme="minorHAnsi"/>
        </w:rPr>
        <w:t xml:space="preserve"> –</w:t>
      </w:r>
      <w:r w:rsidR="00B11EC7">
        <w:rPr>
          <w:rFonts w:asciiTheme="minorHAnsi" w:hAnsiTheme="minorHAnsi" w:cstheme="minorHAnsi"/>
        </w:rPr>
        <w:t xml:space="preserve"> </w:t>
      </w:r>
      <w:r w:rsidRPr="00FC40DB">
        <w:rPr>
          <w:rFonts w:asciiTheme="minorHAnsi" w:hAnsiTheme="minorHAnsi" w:cstheme="minorHAnsi"/>
        </w:rPr>
        <w:t>od </w:t>
      </w:r>
      <w:r w:rsidRPr="00FC40DB">
        <w:rPr>
          <w:rFonts w:asciiTheme="minorHAnsi" w:hAnsiTheme="minorHAnsi" w:cstheme="minorHAnsi"/>
          <w:b/>
          <w:bCs/>
        </w:rPr>
        <w:t>Chrome 113 (04/2023)</w:t>
      </w:r>
      <w:r w:rsidRPr="00FC40DB">
        <w:rPr>
          <w:rFonts w:asciiTheme="minorHAnsi" w:hAnsiTheme="minorHAnsi" w:cstheme="minorHAnsi"/>
        </w:rPr>
        <w:t xml:space="preserve"> ve výchozím stavu; </w:t>
      </w:r>
      <w:r w:rsidR="00B523DE" w:rsidRPr="00B523DE">
        <w:rPr>
          <w:rFonts w:asciiTheme="minorHAnsi" w:hAnsiTheme="minorHAnsi" w:cstheme="minorHAnsi"/>
          <w:lang w:val="cs-CZ"/>
        </w:rPr>
        <w:t xml:space="preserve">Firefox Nightly a Safari Technology Preview je zatím nutné zapnout ručně v sekci </w:t>
      </w:r>
      <w:r w:rsidR="00B523DE" w:rsidRPr="00B523DE">
        <w:rPr>
          <w:rFonts w:asciiTheme="minorHAnsi" w:hAnsiTheme="minorHAnsi" w:cstheme="minorHAnsi"/>
          <w:i/>
          <w:iCs/>
          <w:lang w:val="cs-CZ"/>
        </w:rPr>
        <w:t>experimental features</w:t>
      </w:r>
      <w:r w:rsidR="00B523DE" w:rsidRPr="00B523DE">
        <w:rPr>
          <w:rFonts w:asciiTheme="minorHAnsi" w:hAnsiTheme="minorHAnsi" w:cstheme="minorHAnsi"/>
          <w:lang w:val="cs-CZ"/>
        </w:rPr>
        <w:t>, ale podle oficiálního plánu vývoje by mělo být stabilní vydání dostupné do Q4 2025</w:t>
      </w:r>
      <w:r w:rsidR="00B11EC7" w:rsidRPr="00B523DE">
        <w:rPr>
          <w:rFonts w:asciiTheme="minorHAnsi" w:hAnsiTheme="minorHAnsi" w:cstheme="minorHAnsi"/>
        </w:rPr>
        <w:t xml:space="preserve"> </w:t>
      </w:r>
      <w:sdt>
        <w:sdtPr>
          <w:rPr>
            <w:rFonts w:asciiTheme="minorHAnsi" w:hAnsiTheme="minorHAnsi" w:cstheme="minorHAnsi"/>
          </w:rPr>
          <w:id w:val="-1343079169"/>
          <w:citation/>
        </w:sdtPr>
        <w:sdtContent>
          <w:r w:rsidR="00B11EC7">
            <w:rPr>
              <w:rFonts w:asciiTheme="minorHAnsi" w:hAnsiTheme="minorHAnsi" w:cstheme="minorHAnsi"/>
            </w:rPr>
            <w:fldChar w:fldCharType="begin"/>
          </w:r>
          <w:r w:rsidR="00B11EC7">
            <w:rPr>
              <w:rFonts w:asciiTheme="minorHAnsi" w:hAnsiTheme="minorHAnsi" w:cstheme="minorHAnsi"/>
              <w:lang w:val="cs-CZ"/>
            </w:rPr>
            <w:instrText xml:space="preserve"> CITATION W3C24 \l 1029 </w:instrText>
          </w:r>
          <w:r w:rsidR="00B11EC7">
            <w:rPr>
              <w:rFonts w:asciiTheme="minorHAnsi" w:hAnsiTheme="minorHAnsi" w:cstheme="minorHAnsi"/>
            </w:rPr>
            <w:fldChar w:fldCharType="separate"/>
          </w:r>
          <w:r w:rsidR="00B11EC7" w:rsidRPr="00B11EC7">
            <w:rPr>
              <w:rFonts w:asciiTheme="minorHAnsi" w:hAnsiTheme="minorHAnsi" w:cstheme="minorHAnsi"/>
              <w:lang w:val="cs-CZ"/>
            </w:rPr>
            <w:t>(W3C News, 2024)</w:t>
          </w:r>
          <w:r w:rsidR="00B11EC7">
            <w:rPr>
              <w:rFonts w:asciiTheme="minorHAnsi" w:hAnsiTheme="minorHAnsi" w:cstheme="minorHAnsi"/>
            </w:rPr>
            <w:fldChar w:fldCharType="end"/>
          </w:r>
        </w:sdtContent>
      </w:sdt>
      <w:r w:rsidRPr="00FC40DB">
        <w:rPr>
          <w:rFonts w:asciiTheme="minorHAnsi" w:hAnsiTheme="minorHAnsi" w:cstheme="minorHAnsi"/>
        </w:rPr>
        <w:t>.</w:t>
      </w:r>
    </w:p>
    <w:p w14:paraId="3706CB26" w14:textId="34456C6A" w:rsidR="00FC40DB" w:rsidRPr="00FC40DB" w:rsidRDefault="00FC40DB" w:rsidP="00FC40DB">
      <w:pPr>
        <w:pStyle w:val="Nadpis2"/>
      </w:pPr>
      <w:r w:rsidRPr="00FC40DB">
        <w:t>Souhrn teoretických poznatků</w:t>
      </w:r>
    </w:p>
    <w:p w14:paraId="1AAC3478" w14:textId="234AF7B4" w:rsidR="00FC40DB" w:rsidRPr="00FC40DB" w:rsidRDefault="00FC40DB" w:rsidP="00FC40DB">
      <w:pPr>
        <w:pStyle w:val="Normlnweb"/>
        <w:numPr>
          <w:ilvl w:val="0"/>
          <w:numId w:val="26"/>
        </w:numPr>
        <w:spacing w:line="360" w:lineRule="auto"/>
        <w:jc w:val="both"/>
        <w:rPr>
          <w:rFonts w:asciiTheme="minorHAnsi" w:hAnsiTheme="minorHAnsi" w:cstheme="minorHAnsi"/>
        </w:rPr>
      </w:pPr>
      <w:r w:rsidRPr="00FC40DB">
        <w:rPr>
          <w:rFonts w:asciiTheme="minorHAnsi" w:hAnsiTheme="minorHAnsi" w:cstheme="minorHAnsi"/>
        </w:rPr>
        <w:t xml:space="preserve">WebGPU přináší </w:t>
      </w:r>
      <w:r w:rsidRPr="00FC40DB">
        <w:rPr>
          <w:rFonts w:asciiTheme="minorHAnsi" w:hAnsiTheme="minorHAnsi" w:cstheme="minorHAnsi"/>
          <w:b/>
          <w:bCs/>
        </w:rPr>
        <w:t>explicitní model správy zdrojů</w:t>
      </w:r>
      <w:r w:rsidRPr="00FC40DB">
        <w:rPr>
          <w:rFonts w:asciiTheme="minorHAnsi" w:hAnsiTheme="minorHAnsi" w:cstheme="minorHAnsi"/>
        </w:rPr>
        <w:t xml:space="preserve"> inspirovaný Vulkanem a umožňuje až 3–4× rychlejší vykreslování komplexních scén oproti WebGL 2 </w:t>
      </w:r>
      <w:sdt>
        <w:sdtPr>
          <w:rPr>
            <w:rFonts w:asciiTheme="minorHAnsi" w:hAnsiTheme="minorHAnsi" w:cstheme="minorHAnsi"/>
          </w:rPr>
          <w:id w:val="228811519"/>
          <w:citation/>
        </w:sdtPr>
        <w:sdtContent>
          <w:r w:rsidR="00B11EC7">
            <w:rPr>
              <w:rFonts w:asciiTheme="minorHAnsi" w:hAnsiTheme="minorHAnsi" w:cstheme="minorHAnsi"/>
            </w:rPr>
            <w:fldChar w:fldCharType="begin"/>
          </w:r>
          <w:r w:rsidR="00B11EC7">
            <w:rPr>
              <w:rFonts w:asciiTheme="minorHAnsi" w:hAnsiTheme="minorHAnsi" w:cstheme="minorHAnsi"/>
              <w:lang w:val="cs-CZ"/>
            </w:rPr>
            <w:instrText xml:space="preserve"> CITATION Chi24 \l 1029 </w:instrText>
          </w:r>
          <w:r w:rsidR="00B11EC7">
            <w:rPr>
              <w:rFonts w:asciiTheme="minorHAnsi" w:hAnsiTheme="minorHAnsi" w:cstheme="minorHAnsi"/>
            </w:rPr>
            <w:fldChar w:fldCharType="separate"/>
          </w:r>
          <w:r w:rsidR="00B11EC7">
            <w:rPr>
              <w:rFonts w:asciiTheme="minorHAnsi" w:hAnsiTheme="minorHAnsi" w:cstheme="minorHAnsi"/>
              <w:lang w:val="cs-CZ"/>
            </w:rPr>
            <w:t xml:space="preserve"> </w:t>
          </w:r>
          <w:r w:rsidR="00B11EC7" w:rsidRPr="00B11EC7">
            <w:rPr>
              <w:rFonts w:asciiTheme="minorHAnsi" w:hAnsiTheme="minorHAnsi" w:cstheme="minorHAnsi"/>
              <w:lang w:val="cs-CZ"/>
            </w:rPr>
            <w:t>(Chickerur, 2024)</w:t>
          </w:r>
          <w:r w:rsidR="00B11EC7">
            <w:rPr>
              <w:rFonts w:asciiTheme="minorHAnsi" w:hAnsiTheme="minorHAnsi" w:cstheme="minorHAnsi"/>
            </w:rPr>
            <w:fldChar w:fldCharType="end"/>
          </w:r>
        </w:sdtContent>
      </w:sdt>
      <w:r w:rsidR="00B11EC7">
        <w:rPr>
          <w:rFonts w:asciiTheme="minorHAnsi" w:hAnsiTheme="minorHAnsi" w:cstheme="minorHAnsi"/>
        </w:rPr>
        <w:t>.</w:t>
      </w:r>
    </w:p>
    <w:p w14:paraId="5B6593E4" w14:textId="540D03B1" w:rsidR="00FC40DB" w:rsidRPr="00FC40DB" w:rsidRDefault="00FC40DB" w:rsidP="00FC40DB">
      <w:pPr>
        <w:pStyle w:val="Normlnweb"/>
        <w:numPr>
          <w:ilvl w:val="0"/>
          <w:numId w:val="26"/>
        </w:numPr>
        <w:spacing w:line="360" w:lineRule="auto"/>
        <w:jc w:val="both"/>
        <w:rPr>
          <w:rFonts w:asciiTheme="minorHAnsi" w:hAnsiTheme="minorHAnsi" w:cstheme="minorHAnsi"/>
        </w:rPr>
      </w:pPr>
      <w:r w:rsidRPr="00FC40DB">
        <w:rPr>
          <w:rFonts w:asciiTheme="minorHAnsi" w:hAnsiTheme="minorHAnsi" w:cstheme="minorHAnsi"/>
        </w:rPr>
        <w:t xml:space="preserve">Compute shadery otevírají dveře k běhu ML modelů lokálně v prohlížeči (např. </w:t>
      </w:r>
      <w:r w:rsidRPr="00FC40DB">
        <w:rPr>
          <w:rFonts w:asciiTheme="minorHAnsi" w:hAnsiTheme="minorHAnsi" w:cstheme="minorHAnsi"/>
          <w:i/>
          <w:iCs/>
        </w:rPr>
        <w:t>Transformers.js</w:t>
      </w:r>
      <w:r w:rsidRPr="00FC40DB">
        <w:rPr>
          <w:rFonts w:asciiTheme="minorHAnsi" w:hAnsiTheme="minorHAnsi" w:cstheme="minorHAnsi"/>
        </w:rPr>
        <w:t xml:space="preserve"> inference ~3× rychlejší)</w:t>
      </w:r>
      <w:r w:rsidR="00B11EC7">
        <w:rPr>
          <w:rFonts w:asciiTheme="minorHAnsi" w:hAnsiTheme="minorHAnsi" w:cstheme="minorHAnsi"/>
        </w:rPr>
        <w:t xml:space="preserve"> </w:t>
      </w:r>
      <w:sdt>
        <w:sdtPr>
          <w:rPr>
            <w:rFonts w:asciiTheme="minorHAnsi" w:hAnsiTheme="minorHAnsi" w:cstheme="minorHAnsi"/>
          </w:rPr>
          <w:id w:val="429319783"/>
          <w:citation/>
        </w:sdtPr>
        <w:sdtContent>
          <w:r w:rsidR="00B11EC7">
            <w:rPr>
              <w:rFonts w:asciiTheme="minorHAnsi" w:hAnsiTheme="minorHAnsi" w:cstheme="minorHAnsi"/>
            </w:rPr>
            <w:fldChar w:fldCharType="begin"/>
          </w:r>
          <w:r w:rsidR="00B11EC7">
            <w:rPr>
              <w:rFonts w:asciiTheme="minorHAnsi" w:hAnsiTheme="minorHAnsi" w:cstheme="minorHAnsi"/>
              <w:lang w:val="cs-CZ"/>
            </w:rPr>
            <w:instrText xml:space="preserve"> CITATION Web24 \l 1029 </w:instrText>
          </w:r>
          <w:r w:rsidR="00B11EC7">
            <w:rPr>
              <w:rFonts w:asciiTheme="minorHAnsi" w:hAnsiTheme="minorHAnsi" w:cstheme="minorHAnsi"/>
            </w:rPr>
            <w:fldChar w:fldCharType="separate"/>
          </w:r>
          <w:r w:rsidR="00B11EC7" w:rsidRPr="00B11EC7">
            <w:rPr>
              <w:rFonts w:asciiTheme="minorHAnsi" w:hAnsiTheme="minorHAnsi" w:cstheme="minorHAnsi"/>
              <w:lang w:val="cs-CZ"/>
            </w:rPr>
            <w:t>(WebGPU Experts, 2024)</w:t>
          </w:r>
          <w:r w:rsidR="00B11EC7">
            <w:rPr>
              <w:rFonts w:asciiTheme="minorHAnsi" w:hAnsiTheme="minorHAnsi" w:cstheme="minorHAnsi"/>
            </w:rPr>
            <w:fldChar w:fldCharType="end"/>
          </w:r>
        </w:sdtContent>
      </w:sdt>
      <w:r w:rsidRPr="00FC40DB">
        <w:rPr>
          <w:rFonts w:asciiTheme="minorHAnsi" w:hAnsiTheme="minorHAnsi" w:cstheme="minorHAnsi"/>
        </w:rPr>
        <w:t>.</w:t>
      </w:r>
    </w:p>
    <w:p w14:paraId="62E789C9" w14:textId="7E3D3629" w:rsidR="00FC40DB" w:rsidRPr="00FC40DB" w:rsidRDefault="00FC40DB" w:rsidP="00FC40DB">
      <w:pPr>
        <w:pStyle w:val="Normlnweb"/>
        <w:numPr>
          <w:ilvl w:val="0"/>
          <w:numId w:val="26"/>
        </w:numPr>
        <w:spacing w:line="360" w:lineRule="auto"/>
        <w:jc w:val="both"/>
        <w:rPr>
          <w:rFonts w:asciiTheme="minorHAnsi" w:hAnsiTheme="minorHAnsi" w:cstheme="minorHAnsi"/>
        </w:rPr>
      </w:pPr>
      <w:r w:rsidRPr="00FC40DB">
        <w:rPr>
          <w:rFonts w:asciiTheme="minorHAnsi" w:hAnsiTheme="minorHAnsi" w:cstheme="minorHAnsi"/>
        </w:rPr>
        <w:t xml:space="preserve">Správné využití </w:t>
      </w:r>
      <w:r w:rsidRPr="00FC40DB">
        <w:rPr>
          <w:rFonts w:asciiTheme="minorHAnsi" w:hAnsiTheme="minorHAnsi" w:cstheme="minorHAnsi"/>
          <w:b/>
          <w:bCs/>
        </w:rPr>
        <w:t>pipeline state objects</w:t>
      </w:r>
      <w:r w:rsidRPr="00FC40DB">
        <w:rPr>
          <w:rFonts w:asciiTheme="minorHAnsi" w:hAnsiTheme="minorHAnsi" w:cstheme="minorHAnsi"/>
        </w:rPr>
        <w:t xml:space="preserve"> a </w:t>
      </w:r>
      <w:r w:rsidRPr="00FC40DB">
        <w:rPr>
          <w:rFonts w:asciiTheme="minorHAnsi" w:hAnsiTheme="minorHAnsi" w:cstheme="minorHAnsi"/>
          <w:b/>
          <w:bCs/>
        </w:rPr>
        <w:t>bind</w:t>
      </w:r>
      <w:r w:rsidRPr="00FC40DB">
        <w:rPr>
          <w:rFonts w:asciiTheme="minorHAnsi" w:hAnsiTheme="minorHAnsi" w:cstheme="minorHAnsi"/>
          <w:b/>
          <w:bCs/>
        </w:rPr>
        <w:noBreakHyphen/>
        <w:t>skupin</w:t>
      </w:r>
      <w:r w:rsidRPr="00FC40DB">
        <w:rPr>
          <w:rFonts w:asciiTheme="minorHAnsi" w:hAnsiTheme="minorHAnsi" w:cstheme="minorHAnsi"/>
        </w:rPr>
        <w:t xml:space="preserve"> je klíčem k minimálnímu CPU overheadu</w:t>
      </w:r>
      <w:r w:rsidR="00B523DE">
        <w:rPr>
          <w:rFonts w:asciiTheme="minorHAnsi" w:hAnsiTheme="minorHAnsi" w:cstheme="minorHAnsi"/>
        </w:rPr>
        <w:t xml:space="preserve"> </w:t>
      </w:r>
      <w:sdt>
        <w:sdtPr>
          <w:rPr>
            <w:rFonts w:asciiTheme="minorHAnsi" w:hAnsiTheme="minorHAnsi" w:cstheme="minorHAnsi"/>
          </w:rPr>
          <w:id w:val="1418051365"/>
          <w:citation/>
        </w:sdtPr>
        <w:sdtContent>
          <w:r w:rsidR="00B523DE">
            <w:rPr>
              <w:rFonts w:asciiTheme="minorHAnsi" w:hAnsiTheme="minorHAnsi" w:cstheme="minorHAnsi"/>
            </w:rPr>
            <w:fldChar w:fldCharType="begin"/>
          </w:r>
          <w:r w:rsidR="00B523DE">
            <w:rPr>
              <w:rFonts w:asciiTheme="minorHAnsi" w:hAnsiTheme="minorHAnsi" w:cstheme="minorHAnsi"/>
              <w:lang w:val="cs-CZ"/>
            </w:rPr>
            <w:instrText xml:space="preserve"> CITATION Ber24 \l 1029 </w:instrText>
          </w:r>
          <w:r w:rsidR="00B523DE">
            <w:rPr>
              <w:rFonts w:asciiTheme="minorHAnsi" w:hAnsiTheme="minorHAnsi" w:cstheme="minorHAnsi"/>
            </w:rPr>
            <w:fldChar w:fldCharType="separate"/>
          </w:r>
          <w:r w:rsidR="00B523DE" w:rsidRPr="00B523DE">
            <w:rPr>
              <w:rFonts w:asciiTheme="minorHAnsi" w:hAnsiTheme="minorHAnsi" w:cstheme="minorHAnsi"/>
              <w:lang w:val="cs-CZ"/>
            </w:rPr>
            <w:t>(Bernhardsson, 2024)</w:t>
          </w:r>
          <w:r w:rsidR="00B523DE">
            <w:rPr>
              <w:rFonts w:asciiTheme="minorHAnsi" w:hAnsiTheme="minorHAnsi" w:cstheme="minorHAnsi"/>
            </w:rPr>
            <w:fldChar w:fldCharType="end"/>
          </w:r>
        </w:sdtContent>
      </w:sdt>
      <w:r w:rsidRPr="00FC40DB">
        <w:rPr>
          <w:rFonts w:asciiTheme="minorHAnsi" w:hAnsiTheme="minorHAnsi" w:cstheme="minorHAnsi"/>
        </w:rPr>
        <w:t>.</w:t>
      </w:r>
    </w:p>
    <w:p w14:paraId="106607F0" w14:textId="77777777" w:rsidR="00FC40DB" w:rsidRPr="00FC40DB" w:rsidRDefault="00FC40DB" w:rsidP="00FC40DB">
      <w:pPr>
        <w:pStyle w:val="Normlnweb"/>
        <w:spacing w:line="360" w:lineRule="auto"/>
        <w:jc w:val="both"/>
        <w:rPr>
          <w:rFonts w:asciiTheme="minorHAnsi" w:hAnsiTheme="minorHAnsi" w:cstheme="minorHAnsi"/>
          <w:lang w:val="cs-CZ"/>
        </w:rPr>
      </w:pPr>
    </w:p>
    <w:p w14:paraId="07E2549C" w14:textId="77777777" w:rsidR="00CB2D36" w:rsidRPr="00F3089E" w:rsidRDefault="00CB2D36" w:rsidP="003D401B">
      <w:pPr>
        <w:pStyle w:val="Zkladntext"/>
        <w:rPr>
          <w:w w:val="99"/>
        </w:rPr>
      </w:pPr>
    </w:p>
    <w:p w14:paraId="10D49D79" w14:textId="77777777" w:rsidR="00CB2D36" w:rsidRPr="00F3089E" w:rsidRDefault="00CB2D36" w:rsidP="003D401B">
      <w:pPr>
        <w:pStyle w:val="Zkladntext"/>
        <w:rPr>
          <w:w w:val="99"/>
        </w:rPr>
      </w:pPr>
    </w:p>
    <w:p w14:paraId="47A9D24B" w14:textId="77777777" w:rsidR="00CB2D36" w:rsidRPr="00F3089E" w:rsidRDefault="00CB2D36" w:rsidP="003D401B">
      <w:pPr>
        <w:pStyle w:val="Zkladntext"/>
        <w:rPr>
          <w:w w:val="99"/>
        </w:rPr>
      </w:pPr>
    </w:p>
    <w:p w14:paraId="58F56EF2" w14:textId="77777777" w:rsidR="00CB2D36" w:rsidRPr="00F3089E" w:rsidRDefault="00CB2D36" w:rsidP="003D401B">
      <w:pPr>
        <w:pStyle w:val="Zkladntext"/>
        <w:rPr>
          <w:w w:val="99"/>
        </w:rPr>
      </w:pPr>
    </w:p>
    <w:p w14:paraId="5AAE22BD" w14:textId="77777777" w:rsidR="00CB2D36" w:rsidRPr="00F3089E" w:rsidRDefault="00CB2D36" w:rsidP="003D401B">
      <w:pPr>
        <w:pStyle w:val="Zkladntext"/>
        <w:rPr>
          <w:w w:val="99"/>
        </w:rPr>
      </w:pPr>
    </w:p>
    <w:p w14:paraId="65778AEB" w14:textId="77777777" w:rsidR="00CB2D36" w:rsidRPr="00F3089E" w:rsidRDefault="00CB2D36" w:rsidP="003D401B">
      <w:pPr>
        <w:pStyle w:val="Zkladntext"/>
        <w:rPr>
          <w:w w:val="99"/>
        </w:rPr>
      </w:pPr>
    </w:p>
    <w:p w14:paraId="3619468B" w14:textId="77777777" w:rsidR="00CB2D36" w:rsidRPr="00F3089E" w:rsidRDefault="00CB2D36" w:rsidP="003D401B">
      <w:pPr>
        <w:pStyle w:val="Zkladntext"/>
        <w:rPr>
          <w:w w:val="99"/>
        </w:rPr>
      </w:pPr>
    </w:p>
    <w:p w14:paraId="02B40EED" w14:textId="77777777" w:rsidR="00CB2D36" w:rsidRPr="00F3089E" w:rsidRDefault="00CB2D36" w:rsidP="003D401B">
      <w:pPr>
        <w:pStyle w:val="Zkladntext"/>
        <w:rPr>
          <w:w w:val="99"/>
        </w:rPr>
      </w:pPr>
    </w:p>
    <w:p w14:paraId="50AD5810" w14:textId="77777777" w:rsidR="00CB2D36" w:rsidRPr="00F3089E" w:rsidRDefault="00CB2D36" w:rsidP="003D401B">
      <w:pPr>
        <w:pStyle w:val="Zkladntext"/>
        <w:rPr>
          <w:w w:val="99"/>
        </w:rPr>
      </w:pPr>
    </w:p>
    <w:p w14:paraId="25183FF9" w14:textId="77777777" w:rsidR="00CB2D36" w:rsidRPr="00F3089E" w:rsidRDefault="00CB2D36" w:rsidP="003D401B">
      <w:pPr>
        <w:pStyle w:val="Zkladntext"/>
        <w:rPr>
          <w:w w:val="99"/>
        </w:rPr>
      </w:pPr>
    </w:p>
    <w:p w14:paraId="5A4D8CCD" w14:textId="77777777" w:rsidR="00C67F13" w:rsidRPr="00F3089E" w:rsidRDefault="00C67F13" w:rsidP="0081369A">
      <w:pPr>
        <w:spacing w:line="360" w:lineRule="auto"/>
        <w:jc w:val="both"/>
        <w:rPr>
          <w:rFonts w:asciiTheme="minorHAnsi" w:hAnsiTheme="minorHAnsi" w:cstheme="minorHAnsi"/>
        </w:rPr>
        <w:sectPr w:rsidR="00C67F13" w:rsidRPr="00F3089E" w:rsidSect="004D7DEC">
          <w:footerReference w:type="default" r:id="rId14"/>
          <w:pgSz w:w="11900" w:h="16840"/>
          <w:pgMar w:top="620" w:right="740" w:bottom="280" w:left="1660" w:header="720" w:footer="720" w:gutter="0"/>
          <w:pgNumType w:start="10"/>
          <w:cols w:space="720"/>
        </w:sectPr>
      </w:pPr>
    </w:p>
    <w:p w14:paraId="29526547" w14:textId="77777777" w:rsidR="00CC6276" w:rsidRPr="00F3089E" w:rsidRDefault="00CC6276" w:rsidP="0081369A">
      <w:pPr>
        <w:spacing w:line="360" w:lineRule="auto"/>
        <w:jc w:val="both"/>
        <w:rPr>
          <w:rFonts w:asciiTheme="minorHAnsi" w:hAnsiTheme="minorHAnsi" w:cstheme="minorHAnsi"/>
        </w:rPr>
      </w:pPr>
      <w:bookmarkStart w:id="15" w:name="1_Teoretická_východiska_(není_název_kapi"/>
      <w:bookmarkStart w:id="16" w:name="_Toc531008010"/>
      <w:bookmarkStart w:id="17" w:name="_Toc34565748"/>
      <w:bookmarkEnd w:id="15"/>
    </w:p>
    <w:p w14:paraId="0AA4B8AC" w14:textId="77777777" w:rsidR="0084522E" w:rsidRPr="00F3089E" w:rsidRDefault="0084522E" w:rsidP="004339A3">
      <w:pPr>
        <w:pStyle w:val="Nadpis1"/>
        <w:rPr>
          <w:rFonts w:eastAsia="Times New Roman"/>
        </w:rPr>
      </w:pPr>
      <w:bookmarkStart w:id="18" w:name="_Toc202298736"/>
      <w:r w:rsidRPr="00F3089E">
        <w:t>Porovnání WebGL, WebGL2 a WebGPU</w:t>
      </w:r>
      <w:bookmarkEnd w:id="18"/>
    </w:p>
    <w:p w14:paraId="6C4D5B06" w14:textId="77777777" w:rsidR="0084522E" w:rsidRPr="00F3089E" w:rsidRDefault="0084522E" w:rsidP="0081369A">
      <w:pPr>
        <w:pStyle w:val="Normlnweb"/>
        <w:spacing w:line="360" w:lineRule="auto"/>
        <w:jc w:val="both"/>
        <w:rPr>
          <w:rFonts w:asciiTheme="minorHAnsi" w:hAnsiTheme="minorHAnsi" w:cstheme="minorHAnsi"/>
          <w:lang w:val="cs-CZ"/>
        </w:rPr>
      </w:pPr>
      <w:r w:rsidRPr="00F3089E">
        <w:rPr>
          <w:rFonts w:asciiTheme="minorHAnsi" w:hAnsiTheme="minorHAnsi" w:cstheme="minorHAnsi"/>
          <w:lang w:val="cs-CZ"/>
        </w:rPr>
        <w:t>Vývoj 3D grafiky na webu je úzce propojen s technologiemi WebGL, WebGL2 a WebGPU. Každá z nich má jiné možnosti, výkonové charakteristiky, a také různý stupeň podpory mezi prohlížeči. Následující podkapitoly se věnují funkčním rozdílům, podpoře jednotlivých prohlížečů a bezpečnostním hlediskům.</w:t>
      </w:r>
    </w:p>
    <w:p w14:paraId="6EA9EC63" w14:textId="019D1313" w:rsidR="0084522E" w:rsidRPr="00F3089E" w:rsidRDefault="0084522E" w:rsidP="004339A3">
      <w:pPr>
        <w:pStyle w:val="Nadpis2"/>
      </w:pPr>
      <w:bookmarkStart w:id="19" w:name="_Toc202298737"/>
      <w:r w:rsidRPr="00F3089E">
        <w:t>Funkční rozdíly</w:t>
      </w:r>
      <w:bookmarkEnd w:id="19"/>
    </w:p>
    <w:p w14:paraId="07DE91DF" w14:textId="77777777" w:rsidR="0084522E" w:rsidRPr="00F3089E" w:rsidRDefault="0084522E" w:rsidP="0081369A">
      <w:pPr>
        <w:pStyle w:val="Normlnweb"/>
        <w:numPr>
          <w:ilvl w:val="0"/>
          <w:numId w:val="8"/>
        </w:numPr>
        <w:spacing w:line="360" w:lineRule="auto"/>
        <w:jc w:val="both"/>
        <w:rPr>
          <w:rFonts w:asciiTheme="minorHAnsi" w:hAnsiTheme="minorHAnsi" w:cstheme="minorHAnsi"/>
          <w:lang w:val="cs-CZ"/>
        </w:rPr>
      </w:pPr>
      <w:r w:rsidRPr="00F3089E">
        <w:rPr>
          <w:rStyle w:val="Siln"/>
          <w:rFonts w:asciiTheme="minorHAnsi" w:hAnsiTheme="minorHAnsi" w:cstheme="minorHAnsi"/>
          <w:lang w:val="cs-CZ"/>
        </w:rPr>
        <w:t>WebGL (OpenGL ES 2.0 pro web)</w:t>
      </w:r>
    </w:p>
    <w:p w14:paraId="008ECDE4" w14:textId="77777777" w:rsidR="0084522E" w:rsidRPr="00F3089E" w:rsidRDefault="0084522E" w:rsidP="0081369A">
      <w:pPr>
        <w:widowControl/>
        <w:numPr>
          <w:ilvl w:val="1"/>
          <w:numId w:val="8"/>
        </w:numPr>
        <w:autoSpaceDE/>
        <w:autoSpaceDN/>
        <w:spacing w:before="100" w:beforeAutospacing="1" w:after="100" w:afterAutospacing="1" w:line="360" w:lineRule="auto"/>
        <w:jc w:val="both"/>
        <w:rPr>
          <w:rFonts w:asciiTheme="minorHAnsi" w:hAnsiTheme="minorHAnsi" w:cstheme="minorHAnsi"/>
        </w:rPr>
      </w:pPr>
      <w:r w:rsidRPr="00F3089E">
        <w:rPr>
          <w:rStyle w:val="Zdraznn"/>
          <w:rFonts w:asciiTheme="minorHAnsi" w:hAnsiTheme="minorHAnsi" w:cstheme="minorHAnsi"/>
        </w:rPr>
        <w:t>Základy 3D vykreslování</w:t>
      </w:r>
      <w:r w:rsidRPr="00F3089E">
        <w:rPr>
          <w:rFonts w:asciiTheme="minorHAnsi" w:hAnsiTheme="minorHAnsi" w:cstheme="minorHAnsi"/>
        </w:rPr>
        <w:t>: Poskytuje nízkoúrovňové rozhraní, kde programátor řeší buffery, shadery (vertex/fragment) a transformace.</w:t>
      </w:r>
    </w:p>
    <w:p w14:paraId="017D47F3" w14:textId="77777777" w:rsidR="0084522E" w:rsidRPr="00F3089E" w:rsidRDefault="0084522E" w:rsidP="0081369A">
      <w:pPr>
        <w:widowControl/>
        <w:numPr>
          <w:ilvl w:val="1"/>
          <w:numId w:val="8"/>
        </w:numPr>
        <w:autoSpaceDE/>
        <w:autoSpaceDN/>
        <w:spacing w:before="100" w:beforeAutospacing="1" w:after="100" w:afterAutospacing="1" w:line="360" w:lineRule="auto"/>
        <w:jc w:val="both"/>
        <w:rPr>
          <w:rFonts w:asciiTheme="minorHAnsi" w:hAnsiTheme="minorHAnsi" w:cstheme="minorHAnsi"/>
        </w:rPr>
      </w:pPr>
      <w:r w:rsidRPr="00F3089E">
        <w:rPr>
          <w:rStyle w:val="Zdraznn"/>
          <w:rFonts w:asciiTheme="minorHAnsi" w:hAnsiTheme="minorHAnsi" w:cstheme="minorHAnsi"/>
        </w:rPr>
        <w:t>Nižší nároky na znalosti GPU pipeline</w:t>
      </w:r>
      <w:r w:rsidRPr="00F3089E">
        <w:rPr>
          <w:rFonts w:asciiTheme="minorHAnsi" w:hAnsiTheme="minorHAnsi" w:cstheme="minorHAnsi"/>
        </w:rPr>
        <w:t>: V porovnání s novějšími API je WebGL „jednodušší“ a vhodný pro základní 3D scény.</w:t>
      </w:r>
    </w:p>
    <w:p w14:paraId="3E3DD785" w14:textId="77777777" w:rsidR="0084522E" w:rsidRPr="00F3089E" w:rsidRDefault="0084522E" w:rsidP="0081369A">
      <w:pPr>
        <w:widowControl/>
        <w:numPr>
          <w:ilvl w:val="1"/>
          <w:numId w:val="8"/>
        </w:numPr>
        <w:autoSpaceDE/>
        <w:autoSpaceDN/>
        <w:spacing w:before="100" w:beforeAutospacing="1" w:after="100" w:afterAutospacing="1" w:line="360" w:lineRule="auto"/>
        <w:jc w:val="both"/>
        <w:rPr>
          <w:rFonts w:asciiTheme="minorHAnsi" w:hAnsiTheme="minorHAnsi" w:cstheme="minorHAnsi"/>
        </w:rPr>
      </w:pPr>
      <w:r w:rsidRPr="00F3089E">
        <w:rPr>
          <w:rStyle w:val="Zdraznn"/>
          <w:rFonts w:asciiTheme="minorHAnsi" w:hAnsiTheme="minorHAnsi" w:cstheme="minorHAnsi"/>
        </w:rPr>
        <w:t>Omezená podpora některých pokročilých funkcí</w:t>
      </w:r>
      <w:r w:rsidRPr="00F3089E">
        <w:rPr>
          <w:rFonts w:asciiTheme="minorHAnsi" w:hAnsiTheme="minorHAnsi" w:cstheme="minorHAnsi"/>
        </w:rPr>
        <w:t>: Např. geometry shadery, transform feedback nebo 3D textury zde nebyly nativně dostupné.</w:t>
      </w:r>
    </w:p>
    <w:p w14:paraId="6581EF07" w14:textId="77777777" w:rsidR="0084522E" w:rsidRPr="00F3089E" w:rsidRDefault="0084522E" w:rsidP="0081369A">
      <w:pPr>
        <w:pStyle w:val="Normlnweb"/>
        <w:numPr>
          <w:ilvl w:val="0"/>
          <w:numId w:val="8"/>
        </w:numPr>
        <w:spacing w:line="360" w:lineRule="auto"/>
        <w:jc w:val="both"/>
        <w:rPr>
          <w:rFonts w:asciiTheme="minorHAnsi" w:hAnsiTheme="minorHAnsi" w:cstheme="minorHAnsi"/>
          <w:lang w:val="cs-CZ"/>
        </w:rPr>
      </w:pPr>
      <w:r w:rsidRPr="00F3089E">
        <w:rPr>
          <w:rStyle w:val="Siln"/>
          <w:rFonts w:asciiTheme="minorHAnsi" w:hAnsiTheme="minorHAnsi" w:cstheme="minorHAnsi"/>
          <w:lang w:val="cs-CZ"/>
        </w:rPr>
        <w:t>WebGL2 (OpenGL ES 3.0 pro web)</w:t>
      </w:r>
    </w:p>
    <w:p w14:paraId="44BBCBBD" w14:textId="77777777" w:rsidR="0084522E" w:rsidRPr="00F3089E" w:rsidRDefault="0084522E" w:rsidP="0081369A">
      <w:pPr>
        <w:widowControl/>
        <w:numPr>
          <w:ilvl w:val="1"/>
          <w:numId w:val="8"/>
        </w:numPr>
        <w:autoSpaceDE/>
        <w:autoSpaceDN/>
        <w:spacing w:before="100" w:beforeAutospacing="1" w:after="100" w:afterAutospacing="1" w:line="360" w:lineRule="auto"/>
        <w:jc w:val="both"/>
        <w:rPr>
          <w:rFonts w:asciiTheme="minorHAnsi" w:hAnsiTheme="minorHAnsi" w:cstheme="minorHAnsi"/>
        </w:rPr>
      </w:pPr>
      <w:r w:rsidRPr="00F3089E">
        <w:rPr>
          <w:rStyle w:val="Zdraznn"/>
          <w:rFonts w:asciiTheme="minorHAnsi" w:hAnsiTheme="minorHAnsi" w:cstheme="minorHAnsi"/>
        </w:rPr>
        <w:t>Rozšířené funkce z OpenGL ES 3.0</w:t>
      </w:r>
      <w:r w:rsidRPr="00F3089E">
        <w:rPr>
          <w:rFonts w:asciiTheme="minorHAnsi" w:hAnsiTheme="minorHAnsi" w:cstheme="minorHAnsi"/>
        </w:rPr>
        <w:t xml:space="preserve">: Například 3D textury, </w:t>
      </w:r>
      <w:r w:rsidRPr="00F3089E">
        <w:rPr>
          <w:rStyle w:val="Zdraznn"/>
          <w:rFonts w:asciiTheme="minorHAnsi" w:hAnsiTheme="minorHAnsi" w:cstheme="minorHAnsi"/>
        </w:rPr>
        <w:t>transform feedback</w:t>
      </w:r>
      <w:r w:rsidRPr="00F3089E">
        <w:rPr>
          <w:rFonts w:asciiTheme="minorHAnsi" w:hAnsiTheme="minorHAnsi" w:cstheme="minorHAnsi"/>
        </w:rPr>
        <w:t xml:space="preserve"> (umožňuje sbírat data z vertex shaderů), </w:t>
      </w:r>
      <w:r w:rsidRPr="00F3089E">
        <w:rPr>
          <w:rStyle w:val="Zdraznn"/>
          <w:rFonts w:asciiTheme="minorHAnsi" w:hAnsiTheme="minorHAnsi" w:cstheme="minorHAnsi"/>
        </w:rPr>
        <w:t>instanced rendering</w:t>
      </w:r>
      <w:r w:rsidRPr="00F3089E">
        <w:rPr>
          <w:rFonts w:asciiTheme="minorHAnsi" w:hAnsiTheme="minorHAnsi" w:cstheme="minorHAnsi"/>
        </w:rPr>
        <w:t xml:space="preserve"> (efektivní vykreslování více kopií stejného objektu).</w:t>
      </w:r>
    </w:p>
    <w:p w14:paraId="7383F696" w14:textId="77777777" w:rsidR="0084522E" w:rsidRPr="00F3089E" w:rsidRDefault="0084522E" w:rsidP="0081369A">
      <w:pPr>
        <w:widowControl/>
        <w:numPr>
          <w:ilvl w:val="1"/>
          <w:numId w:val="8"/>
        </w:numPr>
        <w:autoSpaceDE/>
        <w:autoSpaceDN/>
        <w:spacing w:before="100" w:beforeAutospacing="1" w:after="100" w:afterAutospacing="1" w:line="360" w:lineRule="auto"/>
        <w:jc w:val="both"/>
        <w:rPr>
          <w:rFonts w:asciiTheme="minorHAnsi" w:hAnsiTheme="minorHAnsi" w:cstheme="minorHAnsi"/>
        </w:rPr>
      </w:pPr>
      <w:r w:rsidRPr="00F3089E">
        <w:rPr>
          <w:rStyle w:val="Zdraznn"/>
          <w:rFonts w:asciiTheme="minorHAnsi" w:hAnsiTheme="minorHAnsi" w:cstheme="minorHAnsi"/>
        </w:rPr>
        <w:t>Lepší správa paměti a shaderů</w:t>
      </w:r>
      <w:r w:rsidRPr="00F3089E">
        <w:rPr>
          <w:rFonts w:asciiTheme="minorHAnsi" w:hAnsiTheme="minorHAnsi" w:cstheme="minorHAnsi"/>
        </w:rPr>
        <w:t>: Větší flexibilita při práci s různými formáty textur, buffery a větší kontrola nad GPU zdroji.</w:t>
      </w:r>
    </w:p>
    <w:p w14:paraId="2897CC09" w14:textId="77777777" w:rsidR="0084522E" w:rsidRPr="00F3089E" w:rsidRDefault="0084522E" w:rsidP="0081369A">
      <w:pPr>
        <w:widowControl/>
        <w:numPr>
          <w:ilvl w:val="1"/>
          <w:numId w:val="8"/>
        </w:numPr>
        <w:autoSpaceDE/>
        <w:autoSpaceDN/>
        <w:spacing w:before="100" w:beforeAutospacing="1" w:after="100" w:afterAutospacing="1" w:line="360" w:lineRule="auto"/>
        <w:jc w:val="both"/>
        <w:rPr>
          <w:rFonts w:asciiTheme="minorHAnsi" w:hAnsiTheme="minorHAnsi" w:cstheme="minorHAnsi"/>
        </w:rPr>
      </w:pPr>
      <w:r w:rsidRPr="00F3089E">
        <w:rPr>
          <w:rStyle w:val="Zdraznn"/>
          <w:rFonts w:asciiTheme="minorHAnsi" w:hAnsiTheme="minorHAnsi" w:cstheme="minorHAnsi"/>
        </w:rPr>
        <w:t>Zpětná kompatibilita</w:t>
      </w:r>
      <w:r w:rsidRPr="00F3089E">
        <w:rPr>
          <w:rFonts w:asciiTheme="minorHAnsi" w:hAnsiTheme="minorHAnsi" w:cstheme="minorHAnsi"/>
        </w:rPr>
        <w:t>: Většina kódu z WebGL 1.0 lze ve WebGL2 používat, ale k dispozici je zároveň více vylepšení a optimalizací.</w:t>
      </w:r>
    </w:p>
    <w:p w14:paraId="627B2C57" w14:textId="77777777" w:rsidR="0084522E" w:rsidRPr="00F3089E" w:rsidRDefault="0084522E" w:rsidP="0081369A">
      <w:pPr>
        <w:pStyle w:val="Normlnweb"/>
        <w:numPr>
          <w:ilvl w:val="0"/>
          <w:numId w:val="8"/>
        </w:numPr>
        <w:spacing w:line="360" w:lineRule="auto"/>
        <w:jc w:val="both"/>
        <w:rPr>
          <w:rFonts w:asciiTheme="minorHAnsi" w:hAnsiTheme="minorHAnsi" w:cstheme="minorHAnsi"/>
          <w:lang w:val="cs-CZ"/>
        </w:rPr>
      </w:pPr>
      <w:r w:rsidRPr="00F3089E">
        <w:rPr>
          <w:rStyle w:val="Siln"/>
          <w:rFonts w:asciiTheme="minorHAnsi" w:hAnsiTheme="minorHAnsi" w:cstheme="minorHAnsi"/>
          <w:lang w:val="cs-CZ"/>
        </w:rPr>
        <w:t>WebGPU (inspirace Vulkan, Metal, Direct3D 12)</w:t>
      </w:r>
    </w:p>
    <w:p w14:paraId="2A60F2DA" w14:textId="77777777" w:rsidR="0084522E" w:rsidRPr="00F3089E" w:rsidRDefault="0084522E" w:rsidP="0081369A">
      <w:pPr>
        <w:widowControl/>
        <w:numPr>
          <w:ilvl w:val="1"/>
          <w:numId w:val="8"/>
        </w:numPr>
        <w:autoSpaceDE/>
        <w:autoSpaceDN/>
        <w:spacing w:before="100" w:beforeAutospacing="1" w:after="100" w:afterAutospacing="1" w:line="360" w:lineRule="auto"/>
        <w:jc w:val="both"/>
        <w:rPr>
          <w:rFonts w:asciiTheme="minorHAnsi" w:hAnsiTheme="minorHAnsi" w:cstheme="minorHAnsi"/>
        </w:rPr>
      </w:pPr>
      <w:r w:rsidRPr="00F3089E">
        <w:rPr>
          <w:rStyle w:val="Zdraznn"/>
          <w:rFonts w:asciiTheme="minorHAnsi" w:hAnsiTheme="minorHAnsi" w:cstheme="minorHAnsi"/>
        </w:rPr>
        <w:t>Nízkoúrovňový přístup</w:t>
      </w:r>
      <w:r w:rsidRPr="00F3089E">
        <w:rPr>
          <w:rFonts w:asciiTheme="minorHAnsi" w:hAnsiTheme="minorHAnsi" w:cstheme="minorHAnsi"/>
        </w:rPr>
        <w:t>: Dává vývojáři mnohem větší kontrolu nad vykreslovacím řetězcem (pipeline). Je tedy možné optimalizovat výkon na úrovni, která v WebGL/WebGL2 nebyla dostupná.</w:t>
      </w:r>
    </w:p>
    <w:p w14:paraId="64516897" w14:textId="77777777" w:rsidR="0084522E" w:rsidRPr="00F3089E" w:rsidRDefault="0084522E" w:rsidP="0081369A">
      <w:pPr>
        <w:widowControl/>
        <w:numPr>
          <w:ilvl w:val="1"/>
          <w:numId w:val="8"/>
        </w:numPr>
        <w:autoSpaceDE/>
        <w:autoSpaceDN/>
        <w:spacing w:before="100" w:beforeAutospacing="1" w:after="100" w:afterAutospacing="1" w:line="360" w:lineRule="auto"/>
        <w:jc w:val="both"/>
        <w:rPr>
          <w:rFonts w:asciiTheme="minorHAnsi" w:hAnsiTheme="minorHAnsi" w:cstheme="minorHAnsi"/>
        </w:rPr>
      </w:pPr>
      <w:r w:rsidRPr="00F3089E">
        <w:rPr>
          <w:rStyle w:val="Zdraznn"/>
          <w:rFonts w:asciiTheme="minorHAnsi" w:hAnsiTheme="minorHAnsi" w:cstheme="minorHAnsi"/>
        </w:rPr>
        <w:t>Compute shadery</w:t>
      </w:r>
      <w:r w:rsidRPr="00F3089E">
        <w:rPr>
          <w:rFonts w:asciiTheme="minorHAnsi" w:hAnsiTheme="minorHAnsi" w:cstheme="minorHAnsi"/>
        </w:rPr>
        <w:t>: Umožňují provádět obecné výpočty na GPU, takže WebGPU je ideální nejen pro grafiku, ale i pro strojové učení nebo vědecké simulace.</w:t>
      </w:r>
    </w:p>
    <w:p w14:paraId="22264911" w14:textId="3609B276" w:rsidR="0084522E" w:rsidRPr="00F3089E" w:rsidRDefault="0084522E" w:rsidP="0081369A">
      <w:pPr>
        <w:widowControl/>
        <w:numPr>
          <w:ilvl w:val="1"/>
          <w:numId w:val="8"/>
        </w:numPr>
        <w:autoSpaceDE/>
        <w:autoSpaceDN/>
        <w:spacing w:before="100" w:beforeAutospacing="1" w:after="100" w:afterAutospacing="1" w:line="360" w:lineRule="auto"/>
        <w:jc w:val="both"/>
        <w:rPr>
          <w:rFonts w:asciiTheme="minorHAnsi" w:hAnsiTheme="minorHAnsi" w:cstheme="minorHAnsi"/>
        </w:rPr>
      </w:pPr>
      <w:r w:rsidRPr="00F3089E">
        <w:rPr>
          <w:rStyle w:val="Zdraznn"/>
          <w:rFonts w:asciiTheme="minorHAnsi" w:hAnsiTheme="minorHAnsi" w:cstheme="minorHAnsi"/>
        </w:rPr>
        <w:lastRenderedPageBreak/>
        <w:t>Vyšší výkon a flexibilita</w:t>
      </w:r>
      <w:r w:rsidRPr="00F3089E">
        <w:rPr>
          <w:rFonts w:asciiTheme="minorHAnsi" w:hAnsiTheme="minorHAnsi" w:cstheme="minorHAnsi"/>
        </w:rPr>
        <w:t xml:space="preserve">: </w:t>
      </w:r>
      <w:r w:rsidR="00304F2E" w:rsidRPr="00F3089E">
        <w:rPr>
          <w:rFonts w:asciiTheme="minorHAnsi" w:hAnsiTheme="minorHAnsi" w:cstheme="minorHAnsi"/>
        </w:rPr>
        <w:t xml:space="preserve">WebGPU dosahuje až 3,5násobně rychlejšího výkonu pro výpočetně náročné úlohy </w:t>
      </w:r>
      <w:sdt>
        <w:sdtPr>
          <w:rPr>
            <w:rFonts w:asciiTheme="minorHAnsi" w:hAnsiTheme="minorHAnsi" w:cstheme="minorHAnsi"/>
          </w:rPr>
          <w:id w:val="-1394340818"/>
          <w:citation/>
        </w:sdtPr>
        <w:sdtContent>
          <w:r w:rsidR="00304F2E" w:rsidRPr="00F3089E">
            <w:rPr>
              <w:rFonts w:asciiTheme="minorHAnsi" w:hAnsiTheme="minorHAnsi" w:cstheme="minorHAnsi"/>
            </w:rPr>
            <w:fldChar w:fldCharType="begin"/>
          </w:r>
          <w:r w:rsidR="00304F2E" w:rsidRPr="00F3089E">
            <w:rPr>
              <w:rFonts w:asciiTheme="minorHAnsi" w:hAnsiTheme="minorHAnsi" w:cstheme="minorHAnsi"/>
            </w:rPr>
            <w:instrText xml:space="preserve"> CITATION Chi24 \l 1029 </w:instrText>
          </w:r>
          <w:r w:rsidR="00304F2E" w:rsidRPr="00F3089E">
            <w:rPr>
              <w:rFonts w:asciiTheme="minorHAnsi" w:hAnsiTheme="minorHAnsi" w:cstheme="minorHAnsi"/>
            </w:rPr>
            <w:fldChar w:fldCharType="separate"/>
          </w:r>
          <w:r w:rsidR="00304F2E" w:rsidRPr="00F3089E">
            <w:rPr>
              <w:rFonts w:asciiTheme="minorHAnsi" w:hAnsiTheme="minorHAnsi" w:cstheme="minorHAnsi"/>
            </w:rPr>
            <w:t>(Chickerur, 2024)</w:t>
          </w:r>
          <w:r w:rsidR="00304F2E" w:rsidRPr="00F3089E">
            <w:rPr>
              <w:rFonts w:asciiTheme="minorHAnsi" w:hAnsiTheme="minorHAnsi" w:cstheme="minorHAnsi"/>
            </w:rPr>
            <w:fldChar w:fldCharType="end"/>
          </w:r>
        </w:sdtContent>
      </w:sdt>
      <w:r w:rsidR="00304F2E" w:rsidRPr="00F3089E">
        <w:rPr>
          <w:rFonts w:asciiTheme="minorHAnsi" w:hAnsiTheme="minorHAnsi" w:cstheme="minorHAnsi"/>
        </w:rPr>
        <w:t>.</w:t>
      </w:r>
    </w:p>
    <w:p w14:paraId="31CDCD58" w14:textId="77777777" w:rsidR="0084522E" w:rsidRDefault="0084522E" w:rsidP="0081369A">
      <w:pPr>
        <w:widowControl/>
        <w:numPr>
          <w:ilvl w:val="1"/>
          <w:numId w:val="8"/>
        </w:numPr>
        <w:autoSpaceDE/>
        <w:autoSpaceDN/>
        <w:spacing w:before="100" w:beforeAutospacing="1" w:after="100" w:afterAutospacing="1" w:line="360" w:lineRule="auto"/>
        <w:jc w:val="both"/>
        <w:rPr>
          <w:rFonts w:asciiTheme="minorHAnsi" w:hAnsiTheme="minorHAnsi" w:cstheme="minorHAnsi"/>
        </w:rPr>
      </w:pPr>
      <w:r w:rsidRPr="00F3089E">
        <w:rPr>
          <w:rStyle w:val="Zdraznn"/>
          <w:rFonts w:asciiTheme="minorHAnsi" w:hAnsiTheme="minorHAnsi" w:cstheme="minorHAnsi"/>
        </w:rPr>
        <w:t>Vyšší složitost vývoje</w:t>
      </w:r>
      <w:r w:rsidRPr="00F3089E">
        <w:rPr>
          <w:rFonts w:asciiTheme="minorHAnsi" w:hAnsiTheme="minorHAnsi" w:cstheme="minorHAnsi"/>
        </w:rPr>
        <w:t>: Na rozdíl od WebGL/WebGL2 je nutné spravovat více zdrojů ručně (komandové fronty, paměťové bariéry apod.), což vyžaduje hlubší znalosti grafické pipeline.</w:t>
      </w:r>
    </w:p>
    <w:p w14:paraId="61AFA44A" w14:textId="77777777" w:rsidR="00F61860" w:rsidRPr="00F61860" w:rsidRDefault="00F61860" w:rsidP="00F61860">
      <w:pPr>
        <w:pStyle w:val="Nadpis2"/>
      </w:pPr>
      <w:r w:rsidRPr="00F61860">
        <w:t>Architektonické rozdíly a výkonnostní charakteristiky</w:t>
      </w:r>
    </w:p>
    <w:p w14:paraId="02AC8008" w14:textId="77777777" w:rsidR="005C3DA7" w:rsidRPr="005C3DA7" w:rsidRDefault="005C3DA7" w:rsidP="005C3DA7">
      <w:pPr>
        <w:pStyle w:val="Nadpis3"/>
        <w:numPr>
          <w:ilvl w:val="0"/>
          <w:numId w:val="0"/>
        </w:numPr>
        <w:ind w:left="792"/>
      </w:pPr>
      <w:r w:rsidRPr="005C3DA7">
        <w:t>Implicitní vs. explicitní řízení GPU</w:t>
      </w:r>
    </w:p>
    <w:p w14:paraId="2EB86A48" w14:textId="6533B36A" w:rsidR="005C3DA7" w:rsidRPr="005C3DA7" w:rsidRDefault="005C3DA7" w:rsidP="005C3DA7">
      <w:pPr>
        <w:widowControl/>
        <w:autoSpaceDE/>
        <w:autoSpaceDN/>
        <w:spacing w:before="100" w:beforeAutospacing="1" w:after="100" w:afterAutospacing="1" w:line="360" w:lineRule="auto"/>
        <w:jc w:val="both"/>
        <w:rPr>
          <w:rFonts w:asciiTheme="minorHAnsi" w:hAnsiTheme="minorHAnsi" w:cstheme="minorHAnsi"/>
          <w:szCs w:val="24"/>
        </w:rPr>
      </w:pPr>
      <w:r w:rsidRPr="005C3DA7">
        <w:rPr>
          <w:rFonts w:asciiTheme="minorHAnsi" w:hAnsiTheme="minorHAnsi" w:cstheme="minorHAnsi"/>
          <w:szCs w:val="24"/>
        </w:rPr>
        <w:t xml:space="preserve">WebGL používá </w:t>
      </w:r>
      <w:r w:rsidRPr="005C3DA7">
        <w:rPr>
          <w:rFonts w:asciiTheme="minorHAnsi" w:hAnsiTheme="minorHAnsi" w:cstheme="minorHAnsi"/>
          <w:b/>
          <w:bCs/>
          <w:szCs w:val="24"/>
        </w:rPr>
        <w:t>implicitní stavový model</w:t>
      </w:r>
      <w:r w:rsidRPr="005C3DA7">
        <w:rPr>
          <w:rFonts w:asciiTheme="minorHAnsi" w:hAnsiTheme="minorHAnsi" w:cstheme="minorHAnsi"/>
          <w:szCs w:val="24"/>
        </w:rPr>
        <w:t xml:space="preserve"> – každé volání může změnit globální kontext, což komplikuje paralelizaci a vede k vyššímu driver</w:t>
      </w:r>
      <w:r w:rsidRPr="005C3DA7">
        <w:rPr>
          <w:rFonts w:asciiTheme="minorHAnsi" w:hAnsiTheme="minorHAnsi" w:cstheme="minorHAnsi"/>
          <w:szCs w:val="24"/>
        </w:rPr>
        <w:noBreakHyphen/>
        <w:t>overheadu</w:t>
      </w:r>
      <w:r>
        <w:rPr>
          <w:rFonts w:asciiTheme="minorHAnsi" w:hAnsiTheme="minorHAnsi" w:cstheme="minorHAnsi"/>
          <w:szCs w:val="24"/>
        </w:rPr>
        <w:t xml:space="preserve"> </w:t>
      </w:r>
      <w:sdt>
        <w:sdtPr>
          <w:rPr>
            <w:rFonts w:asciiTheme="minorHAnsi" w:hAnsiTheme="minorHAnsi" w:cstheme="minorHAnsi"/>
            <w:szCs w:val="24"/>
          </w:rPr>
          <w:id w:val="1873112826"/>
          <w:citation/>
        </w:sdtPr>
        <w:sdtContent>
          <w:r>
            <w:rPr>
              <w:rFonts w:asciiTheme="minorHAnsi" w:hAnsiTheme="minorHAnsi" w:cstheme="minorHAnsi"/>
              <w:szCs w:val="24"/>
            </w:rPr>
            <w:fldChar w:fldCharType="begin"/>
          </w:r>
          <w:r>
            <w:rPr>
              <w:rFonts w:asciiTheme="minorHAnsi" w:hAnsiTheme="minorHAnsi" w:cstheme="minorHAnsi"/>
              <w:szCs w:val="24"/>
            </w:rPr>
            <w:instrText xml:space="preserve"> CITATION KEN22 \l 1029 </w:instrText>
          </w:r>
          <w:r>
            <w:rPr>
              <w:rFonts w:asciiTheme="minorHAnsi" w:hAnsiTheme="minorHAnsi" w:cstheme="minorHAnsi"/>
              <w:szCs w:val="24"/>
            </w:rPr>
            <w:fldChar w:fldCharType="separate"/>
          </w:r>
          <w:r w:rsidRPr="005C3DA7">
            <w:rPr>
              <w:rFonts w:asciiTheme="minorHAnsi" w:hAnsiTheme="minorHAnsi" w:cstheme="minorHAnsi"/>
              <w:szCs w:val="24"/>
            </w:rPr>
            <w:t>(Kenwright, 2022)</w:t>
          </w:r>
          <w:r>
            <w:rPr>
              <w:rFonts w:asciiTheme="minorHAnsi" w:hAnsiTheme="minorHAnsi" w:cstheme="minorHAnsi"/>
              <w:szCs w:val="24"/>
            </w:rPr>
            <w:fldChar w:fldCharType="end"/>
          </w:r>
        </w:sdtContent>
      </w:sdt>
      <w:r>
        <w:rPr>
          <w:rFonts w:asciiTheme="minorHAnsi" w:hAnsiTheme="minorHAnsi" w:cstheme="minorHAnsi"/>
          <w:szCs w:val="24"/>
        </w:rPr>
        <w:t xml:space="preserve">. </w:t>
      </w:r>
      <w:r w:rsidRPr="005C3DA7">
        <w:rPr>
          <w:rFonts w:asciiTheme="minorHAnsi" w:hAnsiTheme="minorHAnsi" w:cstheme="minorHAnsi"/>
          <w:szCs w:val="24"/>
        </w:rPr>
        <w:br/>
        <w:t xml:space="preserve">Naopak WebGPU staví na </w:t>
      </w:r>
      <w:r w:rsidRPr="005C3DA7">
        <w:rPr>
          <w:rFonts w:asciiTheme="minorHAnsi" w:hAnsiTheme="minorHAnsi" w:cstheme="minorHAnsi"/>
          <w:b/>
          <w:bCs/>
          <w:szCs w:val="24"/>
        </w:rPr>
        <w:t>explicitních deskriptorech</w:t>
      </w:r>
      <w:r w:rsidRPr="005C3DA7">
        <w:rPr>
          <w:rFonts w:asciiTheme="minorHAnsi" w:hAnsiTheme="minorHAnsi" w:cstheme="minorHAnsi"/>
          <w:szCs w:val="24"/>
        </w:rPr>
        <w:t xml:space="preserve"> a předem definovaných </w:t>
      </w:r>
      <w:r w:rsidRPr="005C3DA7">
        <w:rPr>
          <w:rFonts w:asciiTheme="minorHAnsi" w:hAnsiTheme="minorHAnsi" w:cstheme="minorHAnsi"/>
          <w:i/>
          <w:iCs/>
          <w:szCs w:val="24"/>
        </w:rPr>
        <w:t>pipeline state objects</w:t>
      </w:r>
      <w:r w:rsidRPr="005C3DA7">
        <w:rPr>
          <w:rFonts w:asciiTheme="minorHAnsi" w:hAnsiTheme="minorHAnsi" w:cstheme="minorHAnsi"/>
          <w:szCs w:val="24"/>
        </w:rPr>
        <w:t xml:space="preserve">, takže ovladač přesně ví, jak budou zdroje a stavy použity, a může optimalizovat předem </w:t>
      </w:r>
      <w:sdt>
        <w:sdtPr>
          <w:rPr>
            <w:rFonts w:asciiTheme="minorHAnsi" w:hAnsiTheme="minorHAnsi" w:cstheme="minorHAnsi"/>
            <w:szCs w:val="24"/>
          </w:rPr>
          <w:id w:val="1915201565"/>
          <w:citation/>
        </w:sdtPr>
        <w:sdtContent>
          <w:r>
            <w:rPr>
              <w:rFonts w:asciiTheme="minorHAnsi" w:hAnsiTheme="minorHAnsi" w:cstheme="minorHAnsi"/>
              <w:szCs w:val="24"/>
            </w:rPr>
            <w:fldChar w:fldCharType="begin"/>
          </w:r>
          <w:r>
            <w:rPr>
              <w:rFonts w:asciiTheme="minorHAnsi" w:hAnsiTheme="minorHAnsi" w:cstheme="minorHAnsi"/>
              <w:szCs w:val="24"/>
            </w:rPr>
            <w:instrText xml:space="preserve"> CITATION Fra23 \l 1029 </w:instrText>
          </w:r>
          <w:r>
            <w:rPr>
              <w:rFonts w:asciiTheme="minorHAnsi" w:hAnsiTheme="minorHAnsi" w:cstheme="minorHAnsi"/>
              <w:szCs w:val="24"/>
            </w:rPr>
            <w:fldChar w:fldCharType="separate"/>
          </w:r>
          <w:r w:rsidRPr="005C3DA7">
            <w:rPr>
              <w:rFonts w:asciiTheme="minorHAnsi" w:hAnsiTheme="minorHAnsi" w:cstheme="minorHAnsi"/>
              <w:szCs w:val="24"/>
            </w:rPr>
            <w:t>(Beaufort, WebGPU Fundamentals, 2023)</w:t>
          </w:r>
          <w:r>
            <w:rPr>
              <w:rFonts w:asciiTheme="minorHAnsi" w:hAnsiTheme="minorHAnsi" w:cstheme="minorHAnsi"/>
              <w:szCs w:val="24"/>
            </w:rPr>
            <w:fldChar w:fldCharType="end"/>
          </w:r>
        </w:sdtContent>
      </w:sdt>
      <w:r w:rsidRPr="005C3DA7">
        <w:rPr>
          <w:rFonts w:asciiTheme="minorHAnsi" w:hAnsiTheme="minorHAnsi" w:cstheme="minorHAnsi"/>
          <w:szCs w:val="24"/>
        </w:rPr>
        <w:t>.</w:t>
      </w:r>
    </w:p>
    <w:p w14:paraId="73D2088C" w14:textId="77777777" w:rsidR="005C3DA7" w:rsidRPr="005C3DA7" w:rsidRDefault="005C3DA7" w:rsidP="006D5120">
      <w:pPr>
        <w:pStyle w:val="Nadpis3"/>
        <w:numPr>
          <w:ilvl w:val="0"/>
          <w:numId w:val="0"/>
        </w:numPr>
        <w:ind w:left="792"/>
      </w:pPr>
      <w:r w:rsidRPr="005C3DA7">
        <w:t>Syntetické testy v Godot enginu</w:t>
      </w:r>
    </w:p>
    <w:p w14:paraId="5B9EE323" w14:textId="77777777" w:rsidR="005C3DA7" w:rsidRPr="005C3DA7" w:rsidRDefault="005C3DA7" w:rsidP="005C3DA7">
      <w:pPr>
        <w:widowControl/>
        <w:autoSpaceDE/>
        <w:autoSpaceDN/>
        <w:spacing w:before="100" w:beforeAutospacing="1" w:after="100" w:afterAutospacing="1" w:line="360" w:lineRule="auto"/>
        <w:jc w:val="both"/>
        <w:rPr>
          <w:rFonts w:asciiTheme="minorHAnsi" w:hAnsiTheme="minorHAnsi" w:cstheme="minorHAnsi"/>
        </w:rPr>
      </w:pPr>
      <w:r w:rsidRPr="005C3DA7">
        <w:rPr>
          <w:rFonts w:asciiTheme="minorHAnsi" w:hAnsiTheme="minorHAnsi" w:cstheme="minorHAnsi"/>
        </w:rPr>
        <w:t xml:space="preserve">Fransson &amp; Hermansson (2024) provedli na hardwaru </w:t>
      </w:r>
      <w:r w:rsidRPr="005C3DA7">
        <w:rPr>
          <w:rFonts w:asciiTheme="minorHAnsi" w:hAnsiTheme="minorHAnsi" w:cstheme="minorHAnsi"/>
          <w:i/>
          <w:iCs/>
        </w:rPr>
        <w:t>Intel Core i7</w:t>
      </w:r>
      <w:r w:rsidRPr="005C3DA7">
        <w:rPr>
          <w:rFonts w:asciiTheme="minorHAnsi" w:hAnsiTheme="minorHAnsi" w:cstheme="minorHAnsi"/>
          <w:i/>
          <w:iCs/>
        </w:rPr>
        <w:noBreakHyphen/>
        <w:t>12700H + RTX 3060</w:t>
      </w:r>
      <w:r w:rsidRPr="005C3DA7">
        <w:rPr>
          <w:rFonts w:asciiTheme="minorHAnsi" w:hAnsiTheme="minorHAnsi" w:cstheme="minorHAnsi"/>
        </w:rPr>
        <w:t xml:space="preserve"> sérii syntetických benchmarků v Godotu: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0"/>
        <w:gridCol w:w="1775"/>
        <w:gridCol w:w="1958"/>
        <w:gridCol w:w="1019"/>
      </w:tblGrid>
      <w:tr w:rsidR="005C3DA7" w:rsidRPr="005C3DA7" w14:paraId="68070181" w14:textId="77777777" w:rsidTr="005C3DA7">
        <w:trPr>
          <w:tblCellSpacing w:w="15" w:type="dxa"/>
        </w:trPr>
        <w:tc>
          <w:tcPr>
            <w:tcW w:w="0" w:type="auto"/>
            <w:vAlign w:val="center"/>
            <w:hideMark/>
          </w:tcPr>
          <w:p w14:paraId="797C8E5A" w14:textId="77777777" w:rsidR="005C3DA7" w:rsidRPr="005C3DA7" w:rsidRDefault="005C3DA7" w:rsidP="005C3DA7">
            <w:pPr>
              <w:widowControl/>
              <w:autoSpaceDE/>
              <w:autoSpaceDN/>
              <w:spacing w:before="100" w:beforeAutospacing="1" w:after="100" w:afterAutospacing="1" w:line="360" w:lineRule="auto"/>
              <w:jc w:val="both"/>
              <w:rPr>
                <w:rFonts w:asciiTheme="minorHAnsi" w:hAnsiTheme="minorHAnsi" w:cstheme="minorHAnsi"/>
                <w:b/>
                <w:bCs/>
              </w:rPr>
            </w:pPr>
            <w:r w:rsidRPr="005C3DA7">
              <w:rPr>
                <w:rFonts w:asciiTheme="minorHAnsi" w:hAnsiTheme="minorHAnsi" w:cstheme="minorHAnsi"/>
                <w:b/>
                <w:bCs/>
              </w:rPr>
              <w:t>Workload</w:t>
            </w:r>
          </w:p>
        </w:tc>
        <w:tc>
          <w:tcPr>
            <w:tcW w:w="0" w:type="auto"/>
            <w:vAlign w:val="center"/>
            <w:hideMark/>
          </w:tcPr>
          <w:p w14:paraId="3A6E0E54" w14:textId="77777777" w:rsidR="005C3DA7" w:rsidRPr="005C3DA7" w:rsidRDefault="005C3DA7" w:rsidP="005C3DA7">
            <w:pPr>
              <w:widowControl/>
              <w:autoSpaceDE/>
              <w:autoSpaceDN/>
              <w:spacing w:before="100" w:beforeAutospacing="1" w:after="100" w:afterAutospacing="1" w:line="360" w:lineRule="auto"/>
              <w:jc w:val="both"/>
              <w:rPr>
                <w:rFonts w:asciiTheme="minorHAnsi" w:hAnsiTheme="minorHAnsi" w:cstheme="minorHAnsi"/>
                <w:b/>
                <w:bCs/>
              </w:rPr>
            </w:pPr>
            <w:r w:rsidRPr="005C3DA7">
              <w:rPr>
                <w:rFonts w:asciiTheme="minorHAnsi" w:hAnsiTheme="minorHAnsi" w:cstheme="minorHAnsi"/>
                <w:b/>
                <w:bCs/>
              </w:rPr>
              <w:t>WebGL GPU [ms]</w:t>
            </w:r>
          </w:p>
        </w:tc>
        <w:tc>
          <w:tcPr>
            <w:tcW w:w="0" w:type="auto"/>
            <w:vAlign w:val="center"/>
            <w:hideMark/>
          </w:tcPr>
          <w:p w14:paraId="2B287B44" w14:textId="77777777" w:rsidR="005C3DA7" w:rsidRPr="005C3DA7" w:rsidRDefault="005C3DA7" w:rsidP="005C3DA7">
            <w:pPr>
              <w:widowControl/>
              <w:autoSpaceDE/>
              <w:autoSpaceDN/>
              <w:spacing w:before="100" w:beforeAutospacing="1" w:after="100" w:afterAutospacing="1" w:line="360" w:lineRule="auto"/>
              <w:jc w:val="both"/>
              <w:rPr>
                <w:rFonts w:asciiTheme="minorHAnsi" w:hAnsiTheme="minorHAnsi" w:cstheme="minorHAnsi"/>
                <w:b/>
                <w:bCs/>
              </w:rPr>
            </w:pPr>
            <w:r w:rsidRPr="005C3DA7">
              <w:rPr>
                <w:rFonts w:asciiTheme="minorHAnsi" w:hAnsiTheme="minorHAnsi" w:cstheme="minorHAnsi"/>
                <w:b/>
                <w:bCs/>
              </w:rPr>
              <w:t>WebGPU GPU [ms]</w:t>
            </w:r>
          </w:p>
        </w:tc>
        <w:tc>
          <w:tcPr>
            <w:tcW w:w="0" w:type="auto"/>
            <w:vAlign w:val="center"/>
            <w:hideMark/>
          </w:tcPr>
          <w:p w14:paraId="4B0DB5DF" w14:textId="77777777" w:rsidR="005C3DA7" w:rsidRPr="005C3DA7" w:rsidRDefault="005C3DA7" w:rsidP="005C3DA7">
            <w:pPr>
              <w:widowControl/>
              <w:autoSpaceDE/>
              <w:autoSpaceDN/>
              <w:spacing w:before="100" w:beforeAutospacing="1" w:after="100" w:afterAutospacing="1" w:line="360" w:lineRule="auto"/>
              <w:jc w:val="both"/>
              <w:rPr>
                <w:rFonts w:asciiTheme="minorHAnsi" w:hAnsiTheme="minorHAnsi" w:cstheme="minorHAnsi"/>
                <w:b/>
                <w:bCs/>
              </w:rPr>
            </w:pPr>
            <w:r w:rsidRPr="005C3DA7">
              <w:rPr>
                <w:rFonts w:asciiTheme="minorHAnsi" w:hAnsiTheme="minorHAnsi" w:cstheme="minorHAnsi"/>
                <w:b/>
                <w:bCs/>
              </w:rPr>
              <w:t>Speed</w:t>
            </w:r>
            <w:r w:rsidRPr="005C3DA7">
              <w:rPr>
                <w:rFonts w:asciiTheme="minorHAnsi" w:hAnsiTheme="minorHAnsi" w:cstheme="minorHAnsi"/>
                <w:b/>
                <w:bCs/>
              </w:rPr>
              <w:noBreakHyphen/>
              <w:t>up</w:t>
            </w:r>
          </w:p>
        </w:tc>
      </w:tr>
      <w:tr w:rsidR="005C3DA7" w:rsidRPr="005C3DA7" w14:paraId="2F6FB925" w14:textId="77777777" w:rsidTr="005C3DA7">
        <w:trPr>
          <w:tblCellSpacing w:w="15" w:type="dxa"/>
        </w:trPr>
        <w:tc>
          <w:tcPr>
            <w:tcW w:w="0" w:type="auto"/>
            <w:vAlign w:val="center"/>
            <w:hideMark/>
          </w:tcPr>
          <w:p w14:paraId="6FD1955E" w14:textId="77777777" w:rsidR="005C3DA7" w:rsidRPr="005C3DA7" w:rsidRDefault="005C3DA7" w:rsidP="005C3DA7">
            <w:pPr>
              <w:widowControl/>
              <w:autoSpaceDE/>
              <w:autoSpaceDN/>
              <w:spacing w:before="100" w:beforeAutospacing="1" w:after="100" w:afterAutospacing="1" w:line="360" w:lineRule="auto"/>
              <w:jc w:val="both"/>
              <w:rPr>
                <w:rFonts w:asciiTheme="minorHAnsi" w:hAnsiTheme="minorHAnsi" w:cstheme="minorHAnsi"/>
              </w:rPr>
            </w:pPr>
            <w:r w:rsidRPr="005C3DA7">
              <w:rPr>
                <w:rFonts w:asciiTheme="minorHAnsi" w:hAnsiTheme="minorHAnsi" w:cstheme="minorHAnsi"/>
              </w:rPr>
              <w:t>10 quadů</w:t>
            </w:r>
          </w:p>
        </w:tc>
        <w:tc>
          <w:tcPr>
            <w:tcW w:w="0" w:type="auto"/>
            <w:vAlign w:val="center"/>
            <w:hideMark/>
          </w:tcPr>
          <w:p w14:paraId="565C1961" w14:textId="77777777" w:rsidR="005C3DA7" w:rsidRPr="005C3DA7" w:rsidRDefault="005C3DA7" w:rsidP="005C3DA7">
            <w:pPr>
              <w:widowControl/>
              <w:autoSpaceDE/>
              <w:autoSpaceDN/>
              <w:spacing w:before="100" w:beforeAutospacing="1" w:after="100" w:afterAutospacing="1" w:line="360" w:lineRule="auto"/>
              <w:jc w:val="both"/>
              <w:rPr>
                <w:rFonts w:asciiTheme="minorHAnsi" w:hAnsiTheme="minorHAnsi" w:cstheme="minorHAnsi"/>
              </w:rPr>
            </w:pPr>
            <w:r w:rsidRPr="005C3DA7">
              <w:rPr>
                <w:rFonts w:asciiTheme="minorHAnsi" w:hAnsiTheme="minorHAnsi" w:cstheme="minorHAnsi"/>
              </w:rPr>
              <w:t>1.64</w:t>
            </w:r>
          </w:p>
        </w:tc>
        <w:tc>
          <w:tcPr>
            <w:tcW w:w="0" w:type="auto"/>
            <w:vAlign w:val="center"/>
            <w:hideMark/>
          </w:tcPr>
          <w:p w14:paraId="26467D2D" w14:textId="77777777" w:rsidR="005C3DA7" w:rsidRPr="005C3DA7" w:rsidRDefault="005C3DA7" w:rsidP="005C3DA7">
            <w:pPr>
              <w:widowControl/>
              <w:autoSpaceDE/>
              <w:autoSpaceDN/>
              <w:spacing w:before="100" w:beforeAutospacing="1" w:after="100" w:afterAutospacing="1" w:line="360" w:lineRule="auto"/>
              <w:jc w:val="both"/>
              <w:rPr>
                <w:rFonts w:asciiTheme="minorHAnsi" w:hAnsiTheme="minorHAnsi" w:cstheme="minorHAnsi"/>
              </w:rPr>
            </w:pPr>
            <w:r w:rsidRPr="005C3DA7">
              <w:rPr>
                <w:rFonts w:asciiTheme="minorHAnsi" w:hAnsiTheme="minorHAnsi" w:cstheme="minorHAnsi"/>
              </w:rPr>
              <w:t>0.18</w:t>
            </w:r>
          </w:p>
        </w:tc>
        <w:tc>
          <w:tcPr>
            <w:tcW w:w="0" w:type="auto"/>
            <w:vAlign w:val="center"/>
            <w:hideMark/>
          </w:tcPr>
          <w:p w14:paraId="793CE024" w14:textId="77777777" w:rsidR="005C3DA7" w:rsidRPr="005C3DA7" w:rsidRDefault="005C3DA7" w:rsidP="005C3DA7">
            <w:pPr>
              <w:widowControl/>
              <w:autoSpaceDE/>
              <w:autoSpaceDN/>
              <w:spacing w:before="100" w:beforeAutospacing="1" w:after="100" w:afterAutospacing="1" w:line="360" w:lineRule="auto"/>
              <w:jc w:val="both"/>
              <w:rPr>
                <w:rFonts w:asciiTheme="minorHAnsi" w:hAnsiTheme="minorHAnsi" w:cstheme="minorHAnsi"/>
              </w:rPr>
            </w:pPr>
            <w:r w:rsidRPr="005C3DA7">
              <w:rPr>
                <w:rFonts w:asciiTheme="minorHAnsi" w:hAnsiTheme="minorHAnsi" w:cstheme="minorHAnsi"/>
                <w:b/>
                <w:bCs/>
              </w:rPr>
              <w:t>× 9.0</w:t>
            </w:r>
          </w:p>
        </w:tc>
      </w:tr>
      <w:tr w:rsidR="005C3DA7" w:rsidRPr="005C3DA7" w14:paraId="7190F92F" w14:textId="77777777" w:rsidTr="005C3DA7">
        <w:trPr>
          <w:tblCellSpacing w:w="15" w:type="dxa"/>
        </w:trPr>
        <w:tc>
          <w:tcPr>
            <w:tcW w:w="0" w:type="auto"/>
            <w:vAlign w:val="center"/>
            <w:hideMark/>
          </w:tcPr>
          <w:p w14:paraId="6C1E81DA" w14:textId="77777777" w:rsidR="005C3DA7" w:rsidRPr="005C3DA7" w:rsidRDefault="005C3DA7" w:rsidP="005C3DA7">
            <w:pPr>
              <w:widowControl/>
              <w:autoSpaceDE/>
              <w:autoSpaceDN/>
              <w:spacing w:before="100" w:beforeAutospacing="1" w:after="100" w:afterAutospacing="1" w:line="360" w:lineRule="auto"/>
              <w:jc w:val="both"/>
              <w:rPr>
                <w:rFonts w:asciiTheme="minorHAnsi" w:hAnsiTheme="minorHAnsi" w:cstheme="minorHAnsi"/>
              </w:rPr>
            </w:pPr>
            <w:r w:rsidRPr="005C3DA7">
              <w:rPr>
                <w:rFonts w:asciiTheme="minorHAnsi" w:hAnsiTheme="minorHAnsi" w:cstheme="minorHAnsi"/>
              </w:rPr>
              <w:t>1 000 quadů</w:t>
            </w:r>
          </w:p>
        </w:tc>
        <w:tc>
          <w:tcPr>
            <w:tcW w:w="0" w:type="auto"/>
            <w:vAlign w:val="center"/>
            <w:hideMark/>
          </w:tcPr>
          <w:p w14:paraId="696877FC" w14:textId="77777777" w:rsidR="005C3DA7" w:rsidRPr="005C3DA7" w:rsidRDefault="005C3DA7" w:rsidP="005C3DA7">
            <w:pPr>
              <w:widowControl/>
              <w:autoSpaceDE/>
              <w:autoSpaceDN/>
              <w:spacing w:before="100" w:beforeAutospacing="1" w:after="100" w:afterAutospacing="1" w:line="360" w:lineRule="auto"/>
              <w:jc w:val="both"/>
              <w:rPr>
                <w:rFonts w:asciiTheme="minorHAnsi" w:hAnsiTheme="minorHAnsi" w:cstheme="minorHAnsi"/>
              </w:rPr>
            </w:pPr>
            <w:r w:rsidRPr="005C3DA7">
              <w:rPr>
                <w:rFonts w:asciiTheme="minorHAnsi" w:hAnsiTheme="minorHAnsi" w:cstheme="minorHAnsi"/>
              </w:rPr>
              <w:t>0.66</w:t>
            </w:r>
          </w:p>
        </w:tc>
        <w:tc>
          <w:tcPr>
            <w:tcW w:w="0" w:type="auto"/>
            <w:vAlign w:val="center"/>
            <w:hideMark/>
          </w:tcPr>
          <w:p w14:paraId="67CFFF0C" w14:textId="77777777" w:rsidR="005C3DA7" w:rsidRPr="005C3DA7" w:rsidRDefault="005C3DA7" w:rsidP="005C3DA7">
            <w:pPr>
              <w:widowControl/>
              <w:autoSpaceDE/>
              <w:autoSpaceDN/>
              <w:spacing w:before="100" w:beforeAutospacing="1" w:after="100" w:afterAutospacing="1" w:line="360" w:lineRule="auto"/>
              <w:jc w:val="both"/>
              <w:rPr>
                <w:rFonts w:asciiTheme="minorHAnsi" w:hAnsiTheme="minorHAnsi" w:cstheme="minorHAnsi"/>
              </w:rPr>
            </w:pPr>
            <w:r w:rsidRPr="005C3DA7">
              <w:rPr>
                <w:rFonts w:asciiTheme="minorHAnsi" w:hAnsiTheme="minorHAnsi" w:cstheme="minorHAnsi"/>
              </w:rPr>
              <w:t>0.14</w:t>
            </w:r>
          </w:p>
        </w:tc>
        <w:tc>
          <w:tcPr>
            <w:tcW w:w="0" w:type="auto"/>
            <w:vAlign w:val="center"/>
            <w:hideMark/>
          </w:tcPr>
          <w:p w14:paraId="31785CE8" w14:textId="77777777" w:rsidR="005C3DA7" w:rsidRPr="005C3DA7" w:rsidRDefault="005C3DA7" w:rsidP="005C3DA7">
            <w:pPr>
              <w:widowControl/>
              <w:autoSpaceDE/>
              <w:autoSpaceDN/>
              <w:spacing w:before="100" w:beforeAutospacing="1" w:after="100" w:afterAutospacing="1" w:line="360" w:lineRule="auto"/>
              <w:jc w:val="both"/>
              <w:rPr>
                <w:rFonts w:asciiTheme="minorHAnsi" w:hAnsiTheme="minorHAnsi" w:cstheme="minorHAnsi"/>
              </w:rPr>
            </w:pPr>
            <w:r w:rsidRPr="005C3DA7">
              <w:rPr>
                <w:rFonts w:asciiTheme="minorHAnsi" w:hAnsiTheme="minorHAnsi" w:cstheme="minorHAnsi"/>
                <w:b/>
                <w:bCs/>
              </w:rPr>
              <w:t>× 4.7</w:t>
            </w:r>
          </w:p>
        </w:tc>
      </w:tr>
      <w:tr w:rsidR="005C3DA7" w:rsidRPr="005C3DA7" w14:paraId="59DC06D9" w14:textId="77777777" w:rsidTr="005C3DA7">
        <w:trPr>
          <w:tblCellSpacing w:w="15" w:type="dxa"/>
        </w:trPr>
        <w:tc>
          <w:tcPr>
            <w:tcW w:w="0" w:type="auto"/>
            <w:vAlign w:val="center"/>
            <w:hideMark/>
          </w:tcPr>
          <w:p w14:paraId="61B47629" w14:textId="77777777" w:rsidR="005C3DA7" w:rsidRPr="005C3DA7" w:rsidRDefault="005C3DA7" w:rsidP="005C3DA7">
            <w:pPr>
              <w:widowControl/>
              <w:autoSpaceDE/>
              <w:autoSpaceDN/>
              <w:spacing w:before="100" w:beforeAutospacing="1" w:after="100" w:afterAutospacing="1" w:line="360" w:lineRule="auto"/>
              <w:jc w:val="both"/>
              <w:rPr>
                <w:rFonts w:asciiTheme="minorHAnsi" w:hAnsiTheme="minorHAnsi" w:cstheme="minorHAnsi"/>
              </w:rPr>
            </w:pPr>
            <w:r w:rsidRPr="005C3DA7">
              <w:rPr>
                <w:rFonts w:asciiTheme="minorHAnsi" w:hAnsiTheme="minorHAnsi" w:cstheme="minorHAnsi"/>
              </w:rPr>
              <w:t>50 000 quadů</w:t>
            </w:r>
          </w:p>
        </w:tc>
        <w:tc>
          <w:tcPr>
            <w:tcW w:w="0" w:type="auto"/>
            <w:vAlign w:val="center"/>
            <w:hideMark/>
          </w:tcPr>
          <w:p w14:paraId="6325E6EC" w14:textId="77777777" w:rsidR="005C3DA7" w:rsidRPr="005C3DA7" w:rsidRDefault="005C3DA7" w:rsidP="005C3DA7">
            <w:pPr>
              <w:widowControl/>
              <w:autoSpaceDE/>
              <w:autoSpaceDN/>
              <w:spacing w:before="100" w:beforeAutospacing="1" w:after="100" w:afterAutospacing="1" w:line="360" w:lineRule="auto"/>
              <w:jc w:val="both"/>
              <w:rPr>
                <w:rFonts w:asciiTheme="minorHAnsi" w:hAnsiTheme="minorHAnsi" w:cstheme="minorHAnsi"/>
              </w:rPr>
            </w:pPr>
            <w:r w:rsidRPr="005C3DA7">
              <w:rPr>
                <w:rFonts w:asciiTheme="minorHAnsi" w:hAnsiTheme="minorHAnsi" w:cstheme="minorHAnsi"/>
              </w:rPr>
              <w:t>2.76</w:t>
            </w:r>
          </w:p>
        </w:tc>
        <w:tc>
          <w:tcPr>
            <w:tcW w:w="0" w:type="auto"/>
            <w:vAlign w:val="center"/>
            <w:hideMark/>
          </w:tcPr>
          <w:p w14:paraId="4018D861" w14:textId="77777777" w:rsidR="005C3DA7" w:rsidRPr="005C3DA7" w:rsidRDefault="005C3DA7" w:rsidP="005C3DA7">
            <w:pPr>
              <w:widowControl/>
              <w:autoSpaceDE/>
              <w:autoSpaceDN/>
              <w:spacing w:before="100" w:beforeAutospacing="1" w:after="100" w:afterAutospacing="1" w:line="360" w:lineRule="auto"/>
              <w:jc w:val="both"/>
              <w:rPr>
                <w:rFonts w:asciiTheme="minorHAnsi" w:hAnsiTheme="minorHAnsi" w:cstheme="minorHAnsi"/>
              </w:rPr>
            </w:pPr>
            <w:r w:rsidRPr="005C3DA7">
              <w:rPr>
                <w:rFonts w:asciiTheme="minorHAnsi" w:hAnsiTheme="minorHAnsi" w:cstheme="minorHAnsi"/>
              </w:rPr>
              <w:t>0.50</w:t>
            </w:r>
          </w:p>
        </w:tc>
        <w:tc>
          <w:tcPr>
            <w:tcW w:w="0" w:type="auto"/>
            <w:vAlign w:val="center"/>
            <w:hideMark/>
          </w:tcPr>
          <w:p w14:paraId="1431E99E" w14:textId="77777777" w:rsidR="005C3DA7" w:rsidRPr="005C3DA7" w:rsidRDefault="005C3DA7" w:rsidP="005C3DA7">
            <w:pPr>
              <w:widowControl/>
              <w:autoSpaceDE/>
              <w:autoSpaceDN/>
              <w:spacing w:before="100" w:beforeAutospacing="1" w:after="100" w:afterAutospacing="1" w:line="360" w:lineRule="auto"/>
              <w:jc w:val="both"/>
              <w:rPr>
                <w:rFonts w:asciiTheme="minorHAnsi" w:hAnsiTheme="minorHAnsi" w:cstheme="minorHAnsi"/>
              </w:rPr>
            </w:pPr>
            <w:r w:rsidRPr="005C3DA7">
              <w:rPr>
                <w:rFonts w:asciiTheme="minorHAnsi" w:hAnsiTheme="minorHAnsi" w:cstheme="minorHAnsi"/>
                <w:b/>
                <w:bCs/>
              </w:rPr>
              <w:t>× 5.5</w:t>
            </w:r>
          </w:p>
        </w:tc>
      </w:tr>
      <w:tr w:rsidR="005C3DA7" w:rsidRPr="005C3DA7" w14:paraId="2DCF4B2A" w14:textId="77777777" w:rsidTr="005C3DA7">
        <w:trPr>
          <w:tblCellSpacing w:w="15" w:type="dxa"/>
        </w:trPr>
        <w:tc>
          <w:tcPr>
            <w:tcW w:w="0" w:type="auto"/>
            <w:vAlign w:val="center"/>
            <w:hideMark/>
          </w:tcPr>
          <w:p w14:paraId="68FF925D" w14:textId="77777777" w:rsidR="005C3DA7" w:rsidRPr="005C3DA7" w:rsidRDefault="005C3DA7" w:rsidP="005C3DA7">
            <w:pPr>
              <w:widowControl/>
              <w:autoSpaceDE/>
              <w:autoSpaceDN/>
              <w:spacing w:before="100" w:beforeAutospacing="1" w:after="100" w:afterAutospacing="1" w:line="360" w:lineRule="auto"/>
              <w:jc w:val="both"/>
              <w:rPr>
                <w:rFonts w:asciiTheme="minorHAnsi" w:hAnsiTheme="minorHAnsi" w:cstheme="minorHAnsi"/>
              </w:rPr>
            </w:pPr>
            <w:r w:rsidRPr="005C3DA7">
              <w:rPr>
                <w:rFonts w:asciiTheme="minorHAnsi" w:hAnsiTheme="minorHAnsi" w:cstheme="minorHAnsi"/>
              </w:rPr>
              <w:t>50 000 polygonů</w:t>
            </w:r>
          </w:p>
        </w:tc>
        <w:tc>
          <w:tcPr>
            <w:tcW w:w="0" w:type="auto"/>
            <w:vAlign w:val="center"/>
            <w:hideMark/>
          </w:tcPr>
          <w:p w14:paraId="2F9EEA54" w14:textId="77777777" w:rsidR="005C3DA7" w:rsidRPr="005C3DA7" w:rsidRDefault="005C3DA7" w:rsidP="005C3DA7">
            <w:pPr>
              <w:widowControl/>
              <w:autoSpaceDE/>
              <w:autoSpaceDN/>
              <w:spacing w:before="100" w:beforeAutospacing="1" w:after="100" w:afterAutospacing="1" w:line="360" w:lineRule="auto"/>
              <w:jc w:val="both"/>
              <w:rPr>
                <w:rFonts w:asciiTheme="minorHAnsi" w:hAnsiTheme="minorHAnsi" w:cstheme="minorHAnsi"/>
              </w:rPr>
            </w:pPr>
            <w:r w:rsidRPr="005C3DA7">
              <w:rPr>
                <w:rFonts w:asciiTheme="minorHAnsi" w:hAnsiTheme="minorHAnsi" w:cstheme="minorHAnsi"/>
              </w:rPr>
              <w:t>150.94</w:t>
            </w:r>
          </w:p>
        </w:tc>
        <w:tc>
          <w:tcPr>
            <w:tcW w:w="0" w:type="auto"/>
            <w:vAlign w:val="center"/>
            <w:hideMark/>
          </w:tcPr>
          <w:p w14:paraId="7E906B9C" w14:textId="77777777" w:rsidR="005C3DA7" w:rsidRPr="005C3DA7" w:rsidRDefault="005C3DA7" w:rsidP="005C3DA7">
            <w:pPr>
              <w:widowControl/>
              <w:autoSpaceDE/>
              <w:autoSpaceDN/>
              <w:spacing w:before="100" w:beforeAutospacing="1" w:after="100" w:afterAutospacing="1" w:line="360" w:lineRule="auto"/>
              <w:jc w:val="both"/>
              <w:rPr>
                <w:rFonts w:asciiTheme="minorHAnsi" w:hAnsiTheme="minorHAnsi" w:cstheme="minorHAnsi"/>
              </w:rPr>
            </w:pPr>
            <w:r w:rsidRPr="005C3DA7">
              <w:rPr>
                <w:rFonts w:asciiTheme="minorHAnsi" w:hAnsiTheme="minorHAnsi" w:cstheme="minorHAnsi"/>
              </w:rPr>
              <w:t>15.75</w:t>
            </w:r>
          </w:p>
        </w:tc>
        <w:tc>
          <w:tcPr>
            <w:tcW w:w="0" w:type="auto"/>
            <w:vAlign w:val="center"/>
            <w:hideMark/>
          </w:tcPr>
          <w:p w14:paraId="057D2A60" w14:textId="77777777" w:rsidR="005C3DA7" w:rsidRPr="005C3DA7" w:rsidRDefault="005C3DA7" w:rsidP="005C3DA7">
            <w:pPr>
              <w:widowControl/>
              <w:autoSpaceDE/>
              <w:autoSpaceDN/>
              <w:spacing w:before="100" w:beforeAutospacing="1" w:after="100" w:afterAutospacing="1" w:line="360" w:lineRule="auto"/>
              <w:jc w:val="both"/>
              <w:rPr>
                <w:rFonts w:asciiTheme="minorHAnsi" w:hAnsiTheme="minorHAnsi" w:cstheme="minorHAnsi"/>
              </w:rPr>
            </w:pPr>
            <w:r w:rsidRPr="005C3DA7">
              <w:rPr>
                <w:rFonts w:asciiTheme="minorHAnsi" w:hAnsiTheme="minorHAnsi" w:cstheme="minorHAnsi"/>
                <w:b/>
                <w:bCs/>
              </w:rPr>
              <w:t>× 9.6</w:t>
            </w:r>
          </w:p>
        </w:tc>
      </w:tr>
    </w:tbl>
    <w:p w14:paraId="04835D22" w14:textId="6DE13FE9" w:rsidR="005C3DA7" w:rsidRPr="005C3DA7" w:rsidRDefault="005C3DA7" w:rsidP="005C3DA7">
      <w:pPr>
        <w:widowControl/>
        <w:autoSpaceDE/>
        <w:autoSpaceDN/>
        <w:spacing w:before="100" w:beforeAutospacing="1" w:after="100" w:afterAutospacing="1" w:line="360" w:lineRule="auto"/>
        <w:jc w:val="both"/>
        <w:rPr>
          <w:rFonts w:asciiTheme="minorHAnsi" w:hAnsiTheme="minorHAnsi" w:cstheme="minorHAnsi"/>
        </w:rPr>
      </w:pPr>
      <w:r w:rsidRPr="005C3DA7">
        <w:rPr>
          <w:rFonts w:asciiTheme="minorHAnsi" w:hAnsiTheme="minorHAnsi" w:cstheme="minorHAnsi"/>
          <w:i/>
          <w:iCs/>
        </w:rPr>
        <w:t>Zdroj dat: Figure 5 &amp; 7 v [GEM 2024 paper]</w:t>
      </w:r>
      <w:r w:rsidRPr="005C3DA7">
        <w:rPr>
          <w:rFonts w:asciiTheme="minorHAnsi" w:hAnsiTheme="minorHAnsi" w:cstheme="minorHAnsi"/>
        </w:rPr>
        <w:t xml:space="preserve"> </w:t>
      </w:r>
      <w:sdt>
        <w:sdtPr>
          <w:rPr>
            <w:rFonts w:asciiTheme="minorHAnsi" w:hAnsiTheme="minorHAnsi" w:cstheme="minorHAnsi"/>
          </w:rPr>
          <w:id w:val="-308950400"/>
          <w:citation/>
        </w:sdtPr>
        <w:sdtContent>
          <w:r>
            <w:rPr>
              <w:rFonts w:asciiTheme="minorHAnsi" w:hAnsiTheme="minorHAnsi" w:cstheme="minorHAnsi"/>
            </w:rPr>
            <w:fldChar w:fldCharType="begin"/>
          </w:r>
          <w:r>
            <w:rPr>
              <w:rFonts w:asciiTheme="minorHAnsi" w:hAnsiTheme="minorHAnsi" w:cstheme="minorHAnsi"/>
            </w:rPr>
            <w:instrText xml:space="preserve"> CITATION Fra24 \l 1029 </w:instrText>
          </w:r>
          <w:r>
            <w:rPr>
              <w:rFonts w:asciiTheme="minorHAnsi" w:hAnsiTheme="minorHAnsi" w:cstheme="minorHAnsi"/>
            </w:rPr>
            <w:fldChar w:fldCharType="separate"/>
          </w:r>
          <w:r w:rsidRPr="005C3DA7">
            <w:rPr>
              <w:rFonts w:asciiTheme="minorHAnsi" w:hAnsiTheme="minorHAnsi" w:cstheme="minorHAnsi"/>
            </w:rPr>
            <w:t>(Fransson, Hermansson, &amp;  Hu, 2024)</w:t>
          </w:r>
          <w:r>
            <w:rPr>
              <w:rFonts w:asciiTheme="minorHAnsi" w:hAnsiTheme="minorHAnsi" w:cstheme="minorHAnsi"/>
            </w:rPr>
            <w:fldChar w:fldCharType="end"/>
          </w:r>
        </w:sdtContent>
      </w:sdt>
    </w:p>
    <w:p w14:paraId="3E9890C8" w14:textId="77777777" w:rsidR="005C3DA7" w:rsidRPr="005C3DA7" w:rsidRDefault="005C3DA7" w:rsidP="005C3DA7">
      <w:pPr>
        <w:widowControl/>
        <w:autoSpaceDE/>
        <w:autoSpaceDN/>
        <w:spacing w:before="100" w:beforeAutospacing="1" w:after="100" w:afterAutospacing="1" w:line="360" w:lineRule="auto"/>
        <w:jc w:val="both"/>
        <w:rPr>
          <w:rFonts w:asciiTheme="minorHAnsi" w:hAnsiTheme="minorHAnsi" w:cstheme="minorHAnsi"/>
        </w:rPr>
      </w:pPr>
      <w:r w:rsidRPr="005C3DA7">
        <w:rPr>
          <w:rFonts w:asciiTheme="minorHAnsi" w:hAnsiTheme="minorHAnsi" w:cstheme="minorHAnsi"/>
        </w:rPr>
        <w:t>Autoři přisuzují zrychlení zejména:</w:t>
      </w:r>
    </w:p>
    <w:p w14:paraId="7DF721AB" w14:textId="77777777" w:rsidR="005C3DA7" w:rsidRPr="005C3DA7" w:rsidRDefault="005C3DA7" w:rsidP="005C3DA7">
      <w:pPr>
        <w:widowControl/>
        <w:numPr>
          <w:ilvl w:val="0"/>
          <w:numId w:val="27"/>
        </w:numPr>
        <w:autoSpaceDE/>
        <w:autoSpaceDN/>
        <w:spacing w:before="100" w:beforeAutospacing="1" w:after="100" w:afterAutospacing="1" w:line="360" w:lineRule="auto"/>
        <w:jc w:val="both"/>
        <w:rPr>
          <w:rFonts w:asciiTheme="minorHAnsi" w:hAnsiTheme="minorHAnsi" w:cstheme="minorHAnsi"/>
        </w:rPr>
      </w:pPr>
      <w:r w:rsidRPr="005C3DA7">
        <w:rPr>
          <w:rFonts w:asciiTheme="minorHAnsi" w:hAnsiTheme="minorHAnsi" w:cstheme="minorHAnsi"/>
        </w:rPr>
        <w:t xml:space="preserve">eliminaci </w:t>
      </w:r>
      <w:r w:rsidRPr="005C3DA7">
        <w:rPr>
          <w:rFonts w:asciiTheme="minorHAnsi" w:hAnsiTheme="minorHAnsi" w:cstheme="minorHAnsi"/>
          <w:b/>
          <w:bCs/>
        </w:rPr>
        <w:t>CPU</w:t>
      </w:r>
      <w:r w:rsidRPr="005C3DA7">
        <w:rPr>
          <w:rFonts w:asciiTheme="minorHAnsi" w:hAnsiTheme="minorHAnsi" w:cstheme="minorHAnsi"/>
          <w:b/>
          <w:bCs/>
        </w:rPr>
        <w:noBreakHyphen/>
        <w:t>overheadu</w:t>
      </w:r>
      <w:r w:rsidRPr="005C3DA7">
        <w:rPr>
          <w:rFonts w:asciiTheme="minorHAnsi" w:hAnsiTheme="minorHAnsi" w:cstheme="minorHAnsi"/>
        </w:rPr>
        <w:t xml:space="preserve"> při validaci příkazů,</w:t>
      </w:r>
    </w:p>
    <w:p w14:paraId="0CD3953C" w14:textId="2A167682" w:rsidR="005C3DA7" w:rsidRPr="005C3DA7" w:rsidRDefault="005C3DA7" w:rsidP="005C3DA7">
      <w:pPr>
        <w:widowControl/>
        <w:numPr>
          <w:ilvl w:val="0"/>
          <w:numId w:val="27"/>
        </w:numPr>
        <w:autoSpaceDE/>
        <w:autoSpaceDN/>
        <w:spacing w:before="100" w:beforeAutospacing="1" w:after="100" w:afterAutospacing="1" w:line="360" w:lineRule="auto"/>
        <w:jc w:val="both"/>
        <w:rPr>
          <w:rFonts w:asciiTheme="minorHAnsi" w:hAnsiTheme="minorHAnsi" w:cstheme="minorHAnsi"/>
        </w:rPr>
      </w:pPr>
      <w:r w:rsidRPr="005C3DA7">
        <w:rPr>
          <w:rFonts w:asciiTheme="minorHAnsi" w:hAnsiTheme="minorHAnsi" w:cstheme="minorHAnsi"/>
        </w:rPr>
        <w:t xml:space="preserve">možnosti </w:t>
      </w:r>
      <w:r w:rsidRPr="005C3DA7">
        <w:rPr>
          <w:rFonts w:asciiTheme="minorHAnsi" w:hAnsiTheme="minorHAnsi" w:cstheme="minorHAnsi"/>
          <w:b/>
          <w:bCs/>
        </w:rPr>
        <w:t>předkompilace shaderů</w:t>
      </w:r>
      <w:r w:rsidRPr="005C3DA7">
        <w:rPr>
          <w:rFonts w:asciiTheme="minorHAnsi" w:hAnsiTheme="minorHAnsi" w:cstheme="minorHAnsi"/>
        </w:rPr>
        <w:t xml:space="preserve"> do nativního ISA </w:t>
      </w:r>
    </w:p>
    <w:p w14:paraId="2C10D8DE" w14:textId="77777777" w:rsidR="005C3DA7" w:rsidRPr="005C3DA7" w:rsidRDefault="005C3DA7" w:rsidP="006D5120">
      <w:pPr>
        <w:pStyle w:val="Nadpis3"/>
        <w:numPr>
          <w:ilvl w:val="0"/>
          <w:numId w:val="0"/>
        </w:numPr>
        <w:ind w:left="792"/>
      </w:pPr>
      <w:r w:rsidRPr="005C3DA7">
        <w:t>Paměťové bariéry a synchronizace</w:t>
      </w:r>
    </w:p>
    <w:p w14:paraId="6EB27813" w14:textId="0D84503F" w:rsidR="00F61860" w:rsidRPr="00F3089E" w:rsidRDefault="005C3DA7" w:rsidP="00F61860">
      <w:pPr>
        <w:widowControl/>
        <w:autoSpaceDE/>
        <w:autoSpaceDN/>
        <w:spacing w:before="100" w:beforeAutospacing="1" w:after="100" w:afterAutospacing="1" w:line="360" w:lineRule="auto"/>
        <w:jc w:val="both"/>
        <w:rPr>
          <w:rFonts w:asciiTheme="minorHAnsi" w:hAnsiTheme="minorHAnsi" w:cstheme="minorHAnsi"/>
        </w:rPr>
      </w:pPr>
      <w:r w:rsidRPr="005C3DA7">
        <w:rPr>
          <w:rFonts w:asciiTheme="minorHAnsi" w:hAnsiTheme="minorHAnsi" w:cstheme="minorHAnsi"/>
        </w:rPr>
        <w:lastRenderedPageBreak/>
        <w:t xml:space="preserve">WebGPU sice skrývá většinu interní synchronizace, ale exponuje </w:t>
      </w:r>
      <w:r w:rsidRPr="005C3DA7">
        <w:rPr>
          <w:rFonts w:asciiTheme="minorHAnsi" w:hAnsiTheme="minorHAnsi" w:cstheme="minorHAnsi"/>
          <w:b/>
          <w:bCs/>
        </w:rPr>
        <w:t>buffer/texture usage transitions</w:t>
      </w:r>
      <w:r w:rsidRPr="005C3DA7">
        <w:rPr>
          <w:rFonts w:asciiTheme="minorHAnsi" w:hAnsiTheme="minorHAnsi" w:cstheme="minorHAnsi"/>
        </w:rPr>
        <w:t xml:space="preserve"> a umožňuje explicitně vkládat </w:t>
      </w:r>
      <w:r w:rsidRPr="005C3DA7">
        <w:rPr>
          <w:rFonts w:asciiTheme="minorHAnsi" w:hAnsiTheme="minorHAnsi" w:cstheme="minorHAnsi"/>
          <w:i/>
          <w:iCs/>
        </w:rPr>
        <w:t>memory barriers</w:t>
      </w:r>
      <w:r w:rsidRPr="005C3DA7">
        <w:rPr>
          <w:rFonts w:asciiTheme="minorHAnsi" w:hAnsiTheme="minorHAnsi" w:cstheme="minorHAnsi"/>
        </w:rPr>
        <w:t xml:space="preserve"> v CommandEncoderu. Diskuze k návrhu (GitHub Issue #27) ukazuje, že správné rozložení bariér snižuje latenci přenosů mezi CPU↔GPU až o 50 %</w:t>
      </w:r>
      <w:r w:rsidR="006D5120">
        <w:rPr>
          <w:rFonts w:asciiTheme="minorHAnsi" w:hAnsiTheme="minorHAnsi" w:cstheme="minorHAnsi"/>
        </w:rPr>
        <w:t xml:space="preserve"> </w:t>
      </w:r>
      <w:sdt>
        <w:sdtPr>
          <w:rPr>
            <w:rFonts w:asciiTheme="minorHAnsi" w:hAnsiTheme="minorHAnsi" w:cstheme="minorHAnsi"/>
          </w:rPr>
          <w:id w:val="-204257918"/>
          <w:citation/>
        </w:sdtPr>
        <w:sdtContent>
          <w:r w:rsidR="006D5120">
            <w:rPr>
              <w:rFonts w:asciiTheme="minorHAnsi" w:hAnsiTheme="minorHAnsi" w:cstheme="minorHAnsi"/>
            </w:rPr>
            <w:fldChar w:fldCharType="begin"/>
          </w:r>
          <w:r w:rsidR="006D5120">
            <w:rPr>
              <w:rFonts w:asciiTheme="minorHAnsi" w:hAnsiTheme="minorHAnsi" w:cstheme="minorHAnsi"/>
            </w:rPr>
            <w:instrText xml:space="preserve"> CITATION kva17 \l 1029 </w:instrText>
          </w:r>
          <w:r w:rsidR="006D5120">
            <w:rPr>
              <w:rFonts w:asciiTheme="minorHAnsi" w:hAnsiTheme="minorHAnsi" w:cstheme="minorHAnsi"/>
            </w:rPr>
            <w:fldChar w:fldCharType="separate"/>
          </w:r>
          <w:r w:rsidR="006D5120" w:rsidRPr="006D5120">
            <w:rPr>
              <w:rFonts w:asciiTheme="minorHAnsi" w:hAnsiTheme="minorHAnsi" w:cstheme="minorHAnsi"/>
            </w:rPr>
            <w:t>(kvark, 2017)</w:t>
          </w:r>
          <w:r w:rsidR="006D5120">
            <w:rPr>
              <w:rFonts w:asciiTheme="minorHAnsi" w:hAnsiTheme="minorHAnsi" w:cstheme="minorHAnsi"/>
            </w:rPr>
            <w:fldChar w:fldCharType="end"/>
          </w:r>
        </w:sdtContent>
      </w:sdt>
      <w:r w:rsidRPr="005C3DA7">
        <w:rPr>
          <w:rFonts w:asciiTheme="minorHAnsi" w:hAnsiTheme="minorHAnsi" w:cstheme="minorHAnsi"/>
        </w:rPr>
        <w:t xml:space="preserve">. </w:t>
      </w:r>
    </w:p>
    <w:p w14:paraId="3F4B7D57" w14:textId="434223ED" w:rsidR="0084522E" w:rsidRPr="00F3089E" w:rsidRDefault="0084522E" w:rsidP="004339A3">
      <w:pPr>
        <w:pStyle w:val="Nadpis2"/>
      </w:pPr>
      <w:bookmarkStart w:id="20" w:name="_Toc202298738"/>
      <w:r w:rsidRPr="00F3089E">
        <w:t>Podpora prohlížečů</w:t>
      </w:r>
      <w:bookmarkEnd w:id="20"/>
    </w:p>
    <w:p w14:paraId="4E143A50" w14:textId="77777777" w:rsidR="0084522E" w:rsidRPr="00F3089E" w:rsidRDefault="0084522E" w:rsidP="0081369A">
      <w:pPr>
        <w:widowControl/>
        <w:numPr>
          <w:ilvl w:val="0"/>
          <w:numId w:val="9"/>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t>WebGL</w:t>
      </w:r>
      <w:r w:rsidRPr="00F3089E">
        <w:rPr>
          <w:rFonts w:asciiTheme="minorHAnsi" w:hAnsiTheme="minorHAnsi" w:cstheme="minorHAnsi"/>
        </w:rPr>
        <w:t>: Dnes už v podstatě celoplošně podporované, běží na aktuálních verzích Chrome, Firefoxu, Safari, Edge i většině mobilních prohlížečů.</w:t>
      </w:r>
    </w:p>
    <w:p w14:paraId="790DE261" w14:textId="77777777" w:rsidR="0084522E" w:rsidRPr="00F3089E" w:rsidRDefault="0084522E" w:rsidP="0081369A">
      <w:pPr>
        <w:widowControl/>
        <w:numPr>
          <w:ilvl w:val="0"/>
          <w:numId w:val="9"/>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t>WebGL2</w:t>
      </w:r>
      <w:r w:rsidRPr="00F3089E">
        <w:rPr>
          <w:rFonts w:asciiTheme="minorHAnsi" w:hAnsiTheme="minorHAnsi" w:cstheme="minorHAnsi"/>
        </w:rPr>
        <w:t>: Stabilní podpora u Chrome, Firefoxu, novějšího Edge (na jádru Chromium), situace v Safari je lepší než dřív, ale i tak může být někdy omezená. Na mnoha mobilních zařízeních funguje, ale setkáš se s různými drobnými omezeními (typ chipsetu, verze OS).</w:t>
      </w:r>
    </w:p>
    <w:p w14:paraId="24B2A2D8" w14:textId="3E4BEC17" w:rsidR="0084522E" w:rsidRPr="00F3089E" w:rsidRDefault="0084522E" w:rsidP="0081369A">
      <w:pPr>
        <w:widowControl/>
        <w:numPr>
          <w:ilvl w:val="0"/>
          <w:numId w:val="9"/>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t>WebGPU</w:t>
      </w:r>
      <w:r w:rsidRPr="00F3089E">
        <w:rPr>
          <w:rFonts w:asciiTheme="minorHAnsi" w:hAnsiTheme="minorHAnsi" w:cstheme="minorHAnsi"/>
        </w:rPr>
        <w:t xml:space="preserve">: Teprve v ranější fázi adopce. Chrome jej podporuje oficiálně (od verze 113 ve výchozím stavu, dříve za příznakem </w:t>
      </w:r>
      <w:r w:rsidRPr="00F3089E">
        <w:rPr>
          <w:rStyle w:val="KdHTML"/>
          <w:rFonts w:asciiTheme="minorHAnsi" w:eastAsia="Caladea" w:hAnsiTheme="minorHAnsi" w:cstheme="minorHAnsi"/>
        </w:rPr>
        <w:t>chrome://flags</w:t>
      </w:r>
      <w:r w:rsidRPr="00F3089E">
        <w:rPr>
          <w:rFonts w:asciiTheme="minorHAnsi" w:hAnsiTheme="minorHAnsi" w:cstheme="minorHAnsi"/>
        </w:rPr>
        <w:t>), ve Firefoxu a Safari je zatím převážně experimentální. Pro mobilní zařízení je to ještě složitější – řada z nich nemá nejnovější API v OS, takže je potřeba další vývoj a optimalizace.</w:t>
      </w:r>
      <w:r w:rsidR="00AF17AC" w:rsidRPr="00F3089E">
        <w:rPr>
          <w:rFonts w:asciiTheme="minorHAnsi" w:hAnsiTheme="minorHAnsi" w:cstheme="minorHAnsi"/>
        </w:rPr>
        <w:t xml:space="preserve"> </w:t>
      </w:r>
      <w:sdt>
        <w:sdtPr>
          <w:rPr>
            <w:rFonts w:asciiTheme="minorHAnsi" w:hAnsiTheme="minorHAnsi" w:cstheme="minorHAnsi"/>
          </w:rPr>
          <w:id w:val="-1852946739"/>
          <w:citation/>
        </w:sdtPr>
        <w:sdtContent>
          <w:r w:rsidR="00AF17AC" w:rsidRPr="00F3089E">
            <w:rPr>
              <w:rFonts w:asciiTheme="minorHAnsi" w:hAnsiTheme="minorHAnsi" w:cstheme="minorHAnsi"/>
            </w:rPr>
            <w:fldChar w:fldCharType="begin"/>
          </w:r>
          <w:r w:rsidR="00AF17AC" w:rsidRPr="00F3089E">
            <w:rPr>
              <w:rFonts w:asciiTheme="minorHAnsi" w:hAnsiTheme="minorHAnsi" w:cstheme="minorHAnsi"/>
            </w:rPr>
            <w:instrText xml:space="preserve"> CITATION Can24 \l 1029 </w:instrText>
          </w:r>
          <w:r w:rsidR="00AF17AC" w:rsidRPr="00F3089E">
            <w:rPr>
              <w:rFonts w:asciiTheme="minorHAnsi" w:hAnsiTheme="minorHAnsi" w:cstheme="minorHAnsi"/>
            </w:rPr>
            <w:fldChar w:fldCharType="separate"/>
          </w:r>
          <w:r w:rsidR="00AF17AC" w:rsidRPr="00F3089E">
            <w:rPr>
              <w:rFonts w:asciiTheme="minorHAnsi" w:hAnsiTheme="minorHAnsi" w:cstheme="minorHAnsi"/>
            </w:rPr>
            <w:t>(Can I use, 2024)</w:t>
          </w:r>
          <w:r w:rsidR="00AF17AC" w:rsidRPr="00F3089E">
            <w:rPr>
              <w:rFonts w:asciiTheme="minorHAnsi" w:hAnsiTheme="minorHAnsi" w:cstheme="minorHAnsi"/>
            </w:rPr>
            <w:fldChar w:fldCharType="end"/>
          </w:r>
        </w:sdtContent>
      </w:sdt>
    </w:p>
    <w:p w14:paraId="741DF8D4" w14:textId="70D73FD3" w:rsidR="0084522E" w:rsidRPr="00F3089E" w:rsidRDefault="0084522E" w:rsidP="00F61860">
      <w:pPr>
        <w:pStyle w:val="Nadpis2"/>
      </w:pPr>
      <w:bookmarkStart w:id="21" w:name="_Toc202298739"/>
      <w:r w:rsidRPr="00F3089E">
        <w:t>Bezpečnostní aspekty</w:t>
      </w:r>
      <w:bookmarkEnd w:id="21"/>
    </w:p>
    <w:p w14:paraId="3CDFDE58" w14:textId="77777777" w:rsidR="0084522E" w:rsidRPr="00F3089E" w:rsidRDefault="0084522E" w:rsidP="0081369A">
      <w:pPr>
        <w:widowControl/>
        <w:numPr>
          <w:ilvl w:val="0"/>
          <w:numId w:val="10"/>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t>Sandboxing</w:t>
      </w:r>
      <w:r w:rsidRPr="00F3089E">
        <w:rPr>
          <w:rFonts w:asciiTheme="minorHAnsi" w:hAnsiTheme="minorHAnsi" w:cstheme="minorHAnsi"/>
        </w:rPr>
        <w:t>: Prohlížeče záměrně omezují, co kód s WebGL/WebGPU může dělat, aby chránily hardware a operační systém. V praxi to znamená, že přímý přístup do GPU paměti je filtrovaný a spravovaný prohlížečem.</w:t>
      </w:r>
    </w:p>
    <w:p w14:paraId="73619D39" w14:textId="77777777" w:rsidR="0084522E" w:rsidRPr="00F3089E" w:rsidRDefault="0084522E" w:rsidP="0081369A">
      <w:pPr>
        <w:widowControl/>
        <w:numPr>
          <w:ilvl w:val="0"/>
          <w:numId w:val="10"/>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t>Ověřování shaderů</w:t>
      </w:r>
      <w:r w:rsidRPr="00F3089E">
        <w:rPr>
          <w:rFonts w:asciiTheme="minorHAnsi" w:hAnsiTheme="minorHAnsi" w:cstheme="minorHAnsi"/>
        </w:rPr>
        <w:t>: WebGL/WebGPU prochází kontrolou kódu shaderů, aby se zabránilo potenciálnímu zneužití zranitelností v ovladačích GPU.</w:t>
      </w:r>
    </w:p>
    <w:p w14:paraId="02D989F3" w14:textId="77777777" w:rsidR="0084522E" w:rsidRPr="00F3089E" w:rsidRDefault="0084522E" w:rsidP="0081369A">
      <w:pPr>
        <w:widowControl/>
        <w:numPr>
          <w:ilvl w:val="0"/>
          <w:numId w:val="10"/>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t>Ochrana soukromí</w:t>
      </w:r>
      <w:r w:rsidRPr="00F3089E">
        <w:rPr>
          <w:rFonts w:asciiTheme="minorHAnsi" w:hAnsiTheme="minorHAnsi" w:cstheme="minorHAnsi"/>
        </w:rPr>
        <w:t>: Přestože GPU dokáže zpracovávat velká data, prohlížeč brání přímému čtení obsahu paměti, ke kterému programátor nemá explicitní přístup. Minimalizuje se tak riziko neoprávněného získání citlivých informací.</w:t>
      </w:r>
    </w:p>
    <w:p w14:paraId="6E8DD4AA" w14:textId="77777777" w:rsidR="0084522E" w:rsidRPr="00F3089E" w:rsidRDefault="0084522E" w:rsidP="0081369A">
      <w:pPr>
        <w:widowControl/>
        <w:numPr>
          <w:ilvl w:val="0"/>
          <w:numId w:val="10"/>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t>Potenciální exploit (Spectre/Meltdown)</w:t>
      </w:r>
      <w:r w:rsidRPr="00F3089E">
        <w:rPr>
          <w:rFonts w:asciiTheme="minorHAnsi" w:hAnsiTheme="minorHAnsi" w:cstheme="minorHAnsi"/>
        </w:rPr>
        <w:t>: Některé bezpečnostní problémy spojené s GPU/CPU (časování operací, spekulativní vykonávání instrukcí) se řeší i v rámci GPU sandboxu; většinou se ale jedná o hlubší úroveň než samotné WebGL/WebGPU API.</w:t>
      </w:r>
    </w:p>
    <w:p w14:paraId="5224701A" w14:textId="29C69989" w:rsidR="0084522E" w:rsidRPr="00F3089E" w:rsidRDefault="0084522E" w:rsidP="0081369A">
      <w:pPr>
        <w:spacing w:line="360" w:lineRule="auto"/>
        <w:jc w:val="both"/>
        <w:rPr>
          <w:rFonts w:asciiTheme="minorHAnsi" w:hAnsiTheme="minorHAnsi" w:cstheme="minorHAnsi"/>
        </w:rPr>
      </w:pPr>
    </w:p>
    <w:p w14:paraId="5AED670A" w14:textId="07037029" w:rsidR="0084522E" w:rsidRPr="00F3089E" w:rsidRDefault="0084522E" w:rsidP="00F61860">
      <w:pPr>
        <w:pStyle w:val="Nadpis1"/>
      </w:pPr>
      <w:bookmarkStart w:id="22" w:name="_Toc202298740"/>
      <w:r w:rsidRPr="00F3089E">
        <w:t xml:space="preserve">Knihovny </w:t>
      </w:r>
      <w:r w:rsidRPr="00F61860">
        <w:t>pro</w:t>
      </w:r>
      <w:r w:rsidRPr="00F3089E">
        <w:t xml:space="preserve"> práci s 3D grafikou</w:t>
      </w:r>
      <w:bookmarkEnd w:id="22"/>
    </w:p>
    <w:p w14:paraId="6096E36A" w14:textId="77777777" w:rsidR="0084522E" w:rsidRPr="00F3089E" w:rsidRDefault="0084522E" w:rsidP="0081369A">
      <w:pPr>
        <w:pStyle w:val="Normlnweb"/>
        <w:spacing w:line="360" w:lineRule="auto"/>
        <w:jc w:val="both"/>
        <w:rPr>
          <w:rFonts w:asciiTheme="minorHAnsi" w:hAnsiTheme="minorHAnsi" w:cstheme="minorHAnsi"/>
          <w:lang w:val="cs-CZ"/>
        </w:rPr>
      </w:pPr>
      <w:r w:rsidRPr="00F3089E">
        <w:rPr>
          <w:rFonts w:asciiTheme="minorHAnsi" w:hAnsiTheme="minorHAnsi" w:cstheme="minorHAnsi"/>
          <w:lang w:val="cs-CZ"/>
        </w:rPr>
        <w:lastRenderedPageBreak/>
        <w:t>Práce přímo s WebGL či WebGPU je často poměrně nízkoúrovňová – vyžaduje dobrou znalost shaderů, transformací a správy bufferů. Proto vznikly knihovny (frameworky), které vývoj značně usnadňují.</w:t>
      </w:r>
    </w:p>
    <w:p w14:paraId="179F5238" w14:textId="3AAA4F59" w:rsidR="0084522E" w:rsidRPr="00F3089E" w:rsidRDefault="0084522E" w:rsidP="004339A3">
      <w:pPr>
        <w:pStyle w:val="Nadpis2"/>
      </w:pPr>
      <w:bookmarkStart w:id="23" w:name="_Toc202298741"/>
      <w:r w:rsidRPr="00F3089E">
        <w:t>Three.js, Babylon.js, atd.</w:t>
      </w:r>
      <w:bookmarkEnd w:id="23"/>
    </w:p>
    <w:p w14:paraId="5621F9B8" w14:textId="77777777" w:rsidR="0084522E" w:rsidRPr="00F3089E" w:rsidRDefault="0084522E" w:rsidP="0081369A">
      <w:pPr>
        <w:pStyle w:val="Normlnweb"/>
        <w:numPr>
          <w:ilvl w:val="0"/>
          <w:numId w:val="11"/>
        </w:numPr>
        <w:spacing w:line="360" w:lineRule="auto"/>
        <w:jc w:val="both"/>
        <w:rPr>
          <w:rFonts w:asciiTheme="minorHAnsi" w:hAnsiTheme="minorHAnsi" w:cstheme="minorHAnsi"/>
          <w:lang w:val="cs-CZ"/>
        </w:rPr>
      </w:pPr>
      <w:r w:rsidRPr="00F3089E">
        <w:rPr>
          <w:rStyle w:val="Siln"/>
          <w:rFonts w:asciiTheme="minorHAnsi" w:hAnsiTheme="minorHAnsi" w:cstheme="minorHAnsi"/>
          <w:lang w:val="cs-CZ"/>
        </w:rPr>
        <w:t>Three.js</w:t>
      </w:r>
    </w:p>
    <w:p w14:paraId="7075FDB4" w14:textId="77777777" w:rsidR="0084522E" w:rsidRPr="00F3089E" w:rsidRDefault="0084522E" w:rsidP="0081369A">
      <w:pPr>
        <w:widowControl/>
        <w:numPr>
          <w:ilvl w:val="1"/>
          <w:numId w:val="11"/>
        </w:numPr>
        <w:autoSpaceDE/>
        <w:autoSpaceDN/>
        <w:spacing w:before="100" w:beforeAutospacing="1" w:after="100" w:afterAutospacing="1" w:line="360" w:lineRule="auto"/>
        <w:jc w:val="both"/>
        <w:rPr>
          <w:rFonts w:asciiTheme="minorHAnsi" w:hAnsiTheme="minorHAnsi" w:cstheme="minorHAnsi"/>
        </w:rPr>
      </w:pPr>
      <w:r w:rsidRPr="00F3089E">
        <w:rPr>
          <w:rFonts w:asciiTheme="minorHAnsi" w:hAnsiTheme="minorHAnsi" w:cstheme="minorHAnsi"/>
        </w:rPr>
        <w:t>Jedna z nejoblíbenějších a nejrozšířenějších knihoven pro 3D na webu.</w:t>
      </w:r>
    </w:p>
    <w:p w14:paraId="7992D7E0" w14:textId="77777777" w:rsidR="0084522E" w:rsidRPr="00F3089E" w:rsidRDefault="0084522E" w:rsidP="0081369A">
      <w:pPr>
        <w:widowControl/>
        <w:numPr>
          <w:ilvl w:val="1"/>
          <w:numId w:val="11"/>
        </w:numPr>
        <w:autoSpaceDE/>
        <w:autoSpaceDN/>
        <w:spacing w:before="100" w:beforeAutospacing="1" w:after="100" w:afterAutospacing="1" w:line="360" w:lineRule="auto"/>
        <w:jc w:val="both"/>
        <w:rPr>
          <w:rFonts w:asciiTheme="minorHAnsi" w:hAnsiTheme="minorHAnsi" w:cstheme="minorHAnsi"/>
        </w:rPr>
      </w:pPr>
      <w:r w:rsidRPr="00F3089E">
        <w:rPr>
          <w:rFonts w:asciiTheme="minorHAnsi" w:hAnsiTheme="minorHAnsi" w:cstheme="minorHAnsi"/>
        </w:rPr>
        <w:t>Nabízí ucelený ekosystém: kamery, scény, světla, modely, materiály, animace.</w:t>
      </w:r>
    </w:p>
    <w:p w14:paraId="1170A563" w14:textId="77777777" w:rsidR="0084522E" w:rsidRPr="00F3089E" w:rsidRDefault="0084522E" w:rsidP="0081369A">
      <w:pPr>
        <w:widowControl/>
        <w:numPr>
          <w:ilvl w:val="1"/>
          <w:numId w:val="11"/>
        </w:numPr>
        <w:autoSpaceDE/>
        <w:autoSpaceDN/>
        <w:spacing w:before="100" w:beforeAutospacing="1" w:after="100" w:afterAutospacing="1" w:line="360" w:lineRule="auto"/>
        <w:jc w:val="both"/>
        <w:rPr>
          <w:rFonts w:asciiTheme="minorHAnsi" w:hAnsiTheme="minorHAnsi" w:cstheme="minorHAnsi"/>
        </w:rPr>
      </w:pPr>
      <w:r w:rsidRPr="00F3089E">
        <w:rPr>
          <w:rFonts w:asciiTheme="minorHAnsi" w:hAnsiTheme="minorHAnsi" w:cstheme="minorHAnsi"/>
        </w:rPr>
        <w:t>Má rozsáhlou komunitu a tisíce pluginů, příkladů i tutoriálů.</w:t>
      </w:r>
    </w:p>
    <w:p w14:paraId="298587EE" w14:textId="77777777" w:rsidR="0084522E" w:rsidRPr="00F3089E" w:rsidRDefault="0084522E" w:rsidP="0081369A">
      <w:pPr>
        <w:widowControl/>
        <w:numPr>
          <w:ilvl w:val="1"/>
          <w:numId w:val="11"/>
        </w:numPr>
        <w:autoSpaceDE/>
        <w:autoSpaceDN/>
        <w:spacing w:before="100" w:beforeAutospacing="1" w:after="100" w:afterAutospacing="1" w:line="360" w:lineRule="auto"/>
        <w:jc w:val="both"/>
        <w:rPr>
          <w:rFonts w:asciiTheme="minorHAnsi" w:hAnsiTheme="minorHAnsi" w:cstheme="minorHAnsi"/>
        </w:rPr>
      </w:pPr>
      <w:r w:rsidRPr="00F3089E">
        <w:rPr>
          <w:rFonts w:asciiTheme="minorHAnsi" w:hAnsiTheme="minorHAnsi" w:cstheme="minorHAnsi"/>
        </w:rPr>
        <w:t>Je primárně postavena na WebGL (aktuálně WebGL2), experimentální větve už chystají podporu WebGPU.</w:t>
      </w:r>
    </w:p>
    <w:p w14:paraId="02BC7B73" w14:textId="77777777" w:rsidR="0084522E" w:rsidRPr="00F3089E" w:rsidRDefault="0084522E" w:rsidP="0081369A">
      <w:pPr>
        <w:pStyle w:val="Normlnweb"/>
        <w:numPr>
          <w:ilvl w:val="0"/>
          <w:numId w:val="11"/>
        </w:numPr>
        <w:spacing w:line="360" w:lineRule="auto"/>
        <w:jc w:val="both"/>
        <w:rPr>
          <w:rFonts w:asciiTheme="minorHAnsi" w:hAnsiTheme="minorHAnsi" w:cstheme="minorHAnsi"/>
          <w:lang w:val="cs-CZ"/>
        </w:rPr>
      </w:pPr>
      <w:r w:rsidRPr="00F3089E">
        <w:rPr>
          <w:rStyle w:val="Siln"/>
          <w:rFonts w:asciiTheme="minorHAnsi" w:hAnsiTheme="minorHAnsi" w:cstheme="minorHAnsi"/>
          <w:lang w:val="cs-CZ"/>
        </w:rPr>
        <w:t>Babylon.js</w:t>
      </w:r>
    </w:p>
    <w:p w14:paraId="13D890EB" w14:textId="77777777" w:rsidR="0084522E" w:rsidRPr="00F3089E" w:rsidRDefault="0084522E" w:rsidP="0081369A">
      <w:pPr>
        <w:widowControl/>
        <w:numPr>
          <w:ilvl w:val="1"/>
          <w:numId w:val="11"/>
        </w:numPr>
        <w:autoSpaceDE/>
        <w:autoSpaceDN/>
        <w:spacing w:before="100" w:beforeAutospacing="1" w:after="100" w:afterAutospacing="1" w:line="360" w:lineRule="auto"/>
        <w:jc w:val="both"/>
        <w:rPr>
          <w:rFonts w:asciiTheme="minorHAnsi" w:hAnsiTheme="minorHAnsi" w:cstheme="minorHAnsi"/>
        </w:rPr>
      </w:pPr>
      <w:r w:rsidRPr="00F3089E">
        <w:rPr>
          <w:rFonts w:asciiTheme="minorHAnsi" w:hAnsiTheme="minorHAnsi" w:cstheme="minorHAnsi"/>
        </w:rPr>
        <w:t>Další robustní framework s podobným zaměřením.</w:t>
      </w:r>
    </w:p>
    <w:p w14:paraId="763C4C4E" w14:textId="77777777" w:rsidR="0084522E" w:rsidRPr="00F3089E" w:rsidRDefault="0084522E" w:rsidP="0081369A">
      <w:pPr>
        <w:widowControl/>
        <w:numPr>
          <w:ilvl w:val="1"/>
          <w:numId w:val="11"/>
        </w:numPr>
        <w:autoSpaceDE/>
        <w:autoSpaceDN/>
        <w:spacing w:before="100" w:beforeAutospacing="1" w:after="100" w:afterAutospacing="1" w:line="360" w:lineRule="auto"/>
        <w:jc w:val="both"/>
        <w:rPr>
          <w:rFonts w:asciiTheme="minorHAnsi" w:hAnsiTheme="minorHAnsi" w:cstheme="minorHAnsi"/>
        </w:rPr>
      </w:pPr>
      <w:r w:rsidRPr="00F3089E">
        <w:rPr>
          <w:rFonts w:asciiTheme="minorHAnsi" w:hAnsiTheme="minorHAnsi" w:cstheme="minorHAnsi"/>
        </w:rPr>
        <w:t>Rychle se vyvíjí a nabízí pokročilé funkce (např. PBR – Physically Based Rendering, podpora WebXR, částečně WebGPU).</w:t>
      </w:r>
    </w:p>
    <w:p w14:paraId="02484161" w14:textId="77777777" w:rsidR="0084522E" w:rsidRPr="00F3089E" w:rsidRDefault="0084522E" w:rsidP="0081369A">
      <w:pPr>
        <w:widowControl/>
        <w:numPr>
          <w:ilvl w:val="1"/>
          <w:numId w:val="11"/>
        </w:numPr>
        <w:autoSpaceDE/>
        <w:autoSpaceDN/>
        <w:spacing w:before="100" w:beforeAutospacing="1" w:after="100" w:afterAutospacing="1" w:line="360" w:lineRule="auto"/>
        <w:jc w:val="both"/>
        <w:rPr>
          <w:rFonts w:asciiTheme="minorHAnsi" w:hAnsiTheme="minorHAnsi" w:cstheme="minorHAnsi"/>
        </w:rPr>
      </w:pPr>
      <w:r w:rsidRPr="00F3089E">
        <w:rPr>
          <w:rFonts w:asciiTheme="minorHAnsi" w:hAnsiTheme="minorHAnsi" w:cstheme="minorHAnsi"/>
        </w:rPr>
        <w:t>Má skvělý nástroj Playground, kde lze interaktivně psát kód a rovnou vidět výsledek.</w:t>
      </w:r>
    </w:p>
    <w:p w14:paraId="2900CF3A" w14:textId="77777777" w:rsidR="0084522E" w:rsidRPr="00F3089E" w:rsidRDefault="0084522E" w:rsidP="0081369A">
      <w:pPr>
        <w:pStyle w:val="Normlnweb"/>
        <w:numPr>
          <w:ilvl w:val="0"/>
          <w:numId w:val="11"/>
        </w:numPr>
        <w:spacing w:line="360" w:lineRule="auto"/>
        <w:jc w:val="both"/>
        <w:rPr>
          <w:rFonts w:asciiTheme="minorHAnsi" w:hAnsiTheme="minorHAnsi" w:cstheme="minorHAnsi"/>
          <w:lang w:val="cs-CZ"/>
        </w:rPr>
      </w:pPr>
      <w:r w:rsidRPr="00F3089E">
        <w:rPr>
          <w:rStyle w:val="Siln"/>
          <w:rFonts w:asciiTheme="minorHAnsi" w:hAnsiTheme="minorHAnsi" w:cstheme="minorHAnsi"/>
          <w:lang w:val="cs-CZ"/>
        </w:rPr>
        <w:t>Jiné knihovny</w:t>
      </w:r>
    </w:p>
    <w:p w14:paraId="1F1AA543" w14:textId="77777777" w:rsidR="0084522E" w:rsidRPr="00F3089E" w:rsidRDefault="0084522E" w:rsidP="0081369A">
      <w:pPr>
        <w:widowControl/>
        <w:numPr>
          <w:ilvl w:val="1"/>
          <w:numId w:val="11"/>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t>PlayCanvas</w:t>
      </w:r>
      <w:r w:rsidRPr="00F3089E">
        <w:rPr>
          <w:rFonts w:asciiTheme="minorHAnsi" w:hAnsiTheme="minorHAnsi" w:cstheme="minorHAnsi"/>
        </w:rPr>
        <w:t>: Herní engine s online editorem a zaměřením na výkon.</w:t>
      </w:r>
    </w:p>
    <w:p w14:paraId="5C42C6DE" w14:textId="77777777" w:rsidR="0084522E" w:rsidRPr="00F3089E" w:rsidRDefault="0084522E" w:rsidP="0081369A">
      <w:pPr>
        <w:widowControl/>
        <w:numPr>
          <w:ilvl w:val="1"/>
          <w:numId w:val="11"/>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t>A-Frame</w:t>
      </w:r>
      <w:r w:rsidRPr="00F3089E">
        <w:rPr>
          <w:rFonts w:asciiTheme="minorHAnsi" w:hAnsiTheme="minorHAnsi" w:cstheme="minorHAnsi"/>
        </w:rPr>
        <w:t xml:space="preserve"> (nad Three.js): Usnadňuje tvorbu VR/AR aplikací díky HTML-like syntaxi.</w:t>
      </w:r>
    </w:p>
    <w:p w14:paraId="08D41016" w14:textId="77777777" w:rsidR="0084522E" w:rsidRPr="00F3089E" w:rsidRDefault="0084522E" w:rsidP="0081369A">
      <w:pPr>
        <w:widowControl/>
        <w:numPr>
          <w:ilvl w:val="1"/>
          <w:numId w:val="11"/>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t>Oimo.js, Cannon.js</w:t>
      </w:r>
      <w:r w:rsidRPr="00F3089E">
        <w:rPr>
          <w:rFonts w:asciiTheme="minorHAnsi" w:hAnsiTheme="minorHAnsi" w:cstheme="minorHAnsi"/>
        </w:rPr>
        <w:t>: Fyzikální enginy pro simulaci pohybu, kolizí a dalších jevů.</w:t>
      </w:r>
    </w:p>
    <w:p w14:paraId="4A79E2E0" w14:textId="652D5C81" w:rsidR="0084522E" w:rsidRPr="00F3089E" w:rsidRDefault="0084522E" w:rsidP="004339A3">
      <w:pPr>
        <w:pStyle w:val="Nadpis2"/>
      </w:pPr>
      <w:bookmarkStart w:id="24" w:name="_Toc202298742"/>
      <w:r w:rsidRPr="00F3089E">
        <w:t>Porovnání jednoduchosti práce s těmito knihovnami</w:t>
      </w:r>
      <w:bookmarkEnd w:id="24"/>
    </w:p>
    <w:p w14:paraId="41017EC5" w14:textId="77777777" w:rsidR="0084522E" w:rsidRPr="00F3089E" w:rsidRDefault="0084522E" w:rsidP="0081369A">
      <w:pPr>
        <w:pStyle w:val="Normlnweb"/>
        <w:numPr>
          <w:ilvl w:val="0"/>
          <w:numId w:val="12"/>
        </w:numPr>
        <w:spacing w:line="360" w:lineRule="auto"/>
        <w:jc w:val="both"/>
        <w:rPr>
          <w:rFonts w:asciiTheme="minorHAnsi" w:hAnsiTheme="minorHAnsi" w:cstheme="minorHAnsi"/>
          <w:lang w:val="cs-CZ"/>
        </w:rPr>
      </w:pPr>
      <w:r w:rsidRPr="00F3089E">
        <w:rPr>
          <w:rStyle w:val="Siln"/>
          <w:rFonts w:asciiTheme="minorHAnsi" w:hAnsiTheme="minorHAnsi" w:cstheme="minorHAnsi"/>
          <w:lang w:val="cs-CZ"/>
        </w:rPr>
        <w:t>Three.js</w:t>
      </w:r>
    </w:p>
    <w:p w14:paraId="71692BC6" w14:textId="77777777" w:rsidR="0084522E" w:rsidRPr="00F3089E" w:rsidRDefault="0084522E" w:rsidP="0081369A">
      <w:pPr>
        <w:widowControl/>
        <w:numPr>
          <w:ilvl w:val="1"/>
          <w:numId w:val="12"/>
        </w:numPr>
        <w:autoSpaceDE/>
        <w:autoSpaceDN/>
        <w:spacing w:before="100" w:beforeAutospacing="1" w:after="100" w:afterAutospacing="1" w:line="360" w:lineRule="auto"/>
        <w:jc w:val="both"/>
        <w:rPr>
          <w:rFonts w:asciiTheme="minorHAnsi" w:hAnsiTheme="minorHAnsi" w:cstheme="minorHAnsi"/>
        </w:rPr>
      </w:pPr>
      <w:r w:rsidRPr="00F3089E">
        <w:rPr>
          <w:rFonts w:asciiTheme="minorHAnsi" w:hAnsiTheme="minorHAnsi" w:cstheme="minorHAnsi"/>
        </w:rPr>
        <w:t>Velmi přehledná a „tradiční“ struktura: vytvoříš scénu, kameru, renderer a poté přidáváš objekty.</w:t>
      </w:r>
    </w:p>
    <w:p w14:paraId="6AC12D75" w14:textId="77777777" w:rsidR="0084522E" w:rsidRPr="00F3089E" w:rsidRDefault="0084522E" w:rsidP="0081369A">
      <w:pPr>
        <w:widowControl/>
        <w:numPr>
          <w:ilvl w:val="1"/>
          <w:numId w:val="12"/>
        </w:numPr>
        <w:autoSpaceDE/>
        <w:autoSpaceDN/>
        <w:spacing w:before="100" w:beforeAutospacing="1" w:after="100" w:afterAutospacing="1" w:line="360" w:lineRule="auto"/>
        <w:jc w:val="both"/>
        <w:rPr>
          <w:rFonts w:asciiTheme="minorHAnsi" w:hAnsiTheme="minorHAnsi" w:cstheme="minorHAnsi"/>
        </w:rPr>
      </w:pPr>
      <w:r w:rsidRPr="00F3089E">
        <w:rPr>
          <w:rFonts w:asciiTheme="minorHAnsi" w:hAnsiTheme="minorHAnsi" w:cstheme="minorHAnsi"/>
        </w:rPr>
        <w:t>Dokumentace je rozsáhlá, ale může být pro začátečníka trochu chaotická. Komunita je ovšem obrovská, tutoriály najdeš všude.</w:t>
      </w:r>
    </w:p>
    <w:p w14:paraId="0FF9DC51" w14:textId="77777777" w:rsidR="0084522E" w:rsidRPr="00F3089E" w:rsidRDefault="0084522E" w:rsidP="0081369A">
      <w:pPr>
        <w:widowControl/>
        <w:numPr>
          <w:ilvl w:val="1"/>
          <w:numId w:val="12"/>
        </w:numPr>
        <w:autoSpaceDE/>
        <w:autoSpaceDN/>
        <w:spacing w:before="100" w:beforeAutospacing="1" w:after="100" w:afterAutospacing="1" w:line="360" w:lineRule="auto"/>
        <w:jc w:val="both"/>
        <w:rPr>
          <w:rFonts w:asciiTheme="minorHAnsi" w:hAnsiTheme="minorHAnsi" w:cstheme="minorHAnsi"/>
        </w:rPr>
      </w:pPr>
      <w:r w:rsidRPr="00F3089E">
        <w:rPr>
          <w:rFonts w:asciiTheme="minorHAnsi" w:hAnsiTheme="minorHAnsi" w:cstheme="minorHAnsi"/>
        </w:rPr>
        <w:t>Pro jednodušší projekty je ideální – stačí pár řádků kódu a zobrazíš první 3D objekt.</w:t>
      </w:r>
    </w:p>
    <w:p w14:paraId="7F85B7BC" w14:textId="240A7227" w:rsidR="0084522E" w:rsidRPr="00F3089E" w:rsidRDefault="0084522E" w:rsidP="0081369A">
      <w:pPr>
        <w:widowControl/>
        <w:numPr>
          <w:ilvl w:val="1"/>
          <w:numId w:val="12"/>
        </w:numPr>
        <w:autoSpaceDE/>
        <w:autoSpaceDN/>
        <w:spacing w:before="100" w:beforeAutospacing="1" w:after="100" w:afterAutospacing="1" w:line="360" w:lineRule="auto"/>
        <w:jc w:val="both"/>
        <w:rPr>
          <w:rFonts w:asciiTheme="minorHAnsi" w:hAnsiTheme="minorHAnsi" w:cstheme="minorHAnsi"/>
        </w:rPr>
      </w:pPr>
      <w:r w:rsidRPr="00F3089E">
        <w:rPr>
          <w:rFonts w:asciiTheme="minorHAnsi" w:hAnsiTheme="minorHAnsi" w:cstheme="minorHAnsi"/>
        </w:rPr>
        <w:t>Nevýhoda: některé pokročilejší efekty (fyzika, post-processing) je potřeba řešit buď doplňkovými knihovnami, nebo custom shaderem.</w:t>
      </w:r>
      <w:r w:rsidR="00144E5B">
        <w:rPr>
          <w:rFonts w:asciiTheme="minorHAnsi" w:hAnsiTheme="minorHAnsi" w:cstheme="minorHAnsi"/>
        </w:rPr>
        <w:t xml:space="preserve"> </w:t>
      </w:r>
      <w:sdt>
        <w:sdtPr>
          <w:rPr>
            <w:rFonts w:asciiTheme="minorHAnsi" w:hAnsiTheme="minorHAnsi" w:cstheme="minorHAnsi"/>
          </w:rPr>
          <w:id w:val="1660428844"/>
          <w:citation/>
        </w:sdtPr>
        <w:sdtContent>
          <w:r w:rsidR="00144E5B">
            <w:rPr>
              <w:rFonts w:asciiTheme="minorHAnsi" w:hAnsiTheme="minorHAnsi" w:cstheme="minorHAnsi"/>
            </w:rPr>
            <w:fldChar w:fldCharType="begin"/>
          </w:r>
          <w:r w:rsidR="00144E5B">
            <w:rPr>
              <w:rFonts w:asciiTheme="minorHAnsi" w:hAnsiTheme="minorHAnsi" w:cstheme="minorHAnsi"/>
            </w:rPr>
            <w:instrText xml:space="preserve"> CITATION Cab25 \l 1029 </w:instrText>
          </w:r>
          <w:r w:rsidR="00144E5B">
            <w:rPr>
              <w:rFonts w:asciiTheme="minorHAnsi" w:hAnsiTheme="minorHAnsi" w:cstheme="minorHAnsi"/>
            </w:rPr>
            <w:fldChar w:fldCharType="separate"/>
          </w:r>
          <w:r w:rsidR="00144E5B" w:rsidRPr="00144E5B">
            <w:rPr>
              <w:rFonts w:asciiTheme="minorHAnsi" w:hAnsiTheme="minorHAnsi" w:cstheme="minorHAnsi"/>
            </w:rPr>
            <w:t>(Cabello, 2025)</w:t>
          </w:r>
          <w:r w:rsidR="00144E5B">
            <w:rPr>
              <w:rFonts w:asciiTheme="minorHAnsi" w:hAnsiTheme="minorHAnsi" w:cstheme="minorHAnsi"/>
            </w:rPr>
            <w:fldChar w:fldCharType="end"/>
          </w:r>
        </w:sdtContent>
      </w:sdt>
    </w:p>
    <w:p w14:paraId="47E69CDC" w14:textId="77777777" w:rsidR="0084522E" w:rsidRPr="00F3089E" w:rsidRDefault="0084522E" w:rsidP="0081369A">
      <w:pPr>
        <w:pStyle w:val="Normlnweb"/>
        <w:numPr>
          <w:ilvl w:val="0"/>
          <w:numId w:val="12"/>
        </w:numPr>
        <w:spacing w:line="360" w:lineRule="auto"/>
        <w:jc w:val="both"/>
        <w:rPr>
          <w:rFonts w:asciiTheme="minorHAnsi" w:hAnsiTheme="minorHAnsi" w:cstheme="minorHAnsi"/>
          <w:lang w:val="cs-CZ"/>
        </w:rPr>
      </w:pPr>
      <w:r w:rsidRPr="00F3089E">
        <w:rPr>
          <w:rStyle w:val="Siln"/>
          <w:rFonts w:asciiTheme="minorHAnsi" w:hAnsiTheme="minorHAnsi" w:cstheme="minorHAnsi"/>
          <w:lang w:val="cs-CZ"/>
        </w:rPr>
        <w:t>Babylon.js</w:t>
      </w:r>
    </w:p>
    <w:p w14:paraId="751C7D9C" w14:textId="77777777" w:rsidR="0084522E" w:rsidRPr="00F3089E" w:rsidRDefault="0084522E" w:rsidP="0081369A">
      <w:pPr>
        <w:widowControl/>
        <w:numPr>
          <w:ilvl w:val="1"/>
          <w:numId w:val="12"/>
        </w:numPr>
        <w:autoSpaceDE/>
        <w:autoSpaceDN/>
        <w:spacing w:before="100" w:beforeAutospacing="1" w:after="100" w:afterAutospacing="1" w:line="360" w:lineRule="auto"/>
        <w:jc w:val="both"/>
        <w:rPr>
          <w:rFonts w:asciiTheme="minorHAnsi" w:hAnsiTheme="minorHAnsi" w:cstheme="minorHAnsi"/>
        </w:rPr>
      </w:pPr>
      <w:r w:rsidRPr="00F3089E">
        <w:rPr>
          <w:rFonts w:asciiTheme="minorHAnsi" w:hAnsiTheme="minorHAnsi" w:cstheme="minorHAnsi"/>
        </w:rPr>
        <w:lastRenderedPageBreak/>
        <w:t>Má bohatou podporu WebXR a VR/AR. Přináší i editor uzpůsobený pro vytváření scén.</w:t>
      </w:r>
    </w:p>
    <w:p w14:paraId="610BB3C5" w14:textId="77777777" w:rsidR="0084522E" w:rsidRPr="00F3089E" w:rsidRDefault="0084522E" w:rsidP="0081369A">
      <w:pPr>
        <w:widowControl/>
        <w:numPr>
          <w:ilvl w:val="1"/>
          <w:numId w:val="12"/>
        </w:numPr>
        <w:autoSpaceDE/>
        <w:autoSpaceDN/>
        <w:spacing w:before="100" w:beforeAutospacing="1" w:after="100" w:afterAutospacing="1" w:line="360" w:lineRule="auto"/>
        <w:jc w:val="both"/>
        <w:rPr>
          <w:rFonts w:asciiTheme="minorHAnsi" w:hAnsiTheme="minorHAnsi" w:cstheme="minorHAnsi"/>
        </w:rPr>
      </w:pPr>
      <w:r w:rsidRPr="00F3089E">
        <w:rPr>
          <w:rFonts w:asciiTheme="minorHAnsi" w:hAnsiTheme="minorHAnsi" w:cstheme="minorHAnsi"/>
        </w:rPr>
        <w:t>Pro úplné nováčky může být Babylon.js trochu robustnější, ale je skvěle zdokumentovaný a Playground usnadňuje experimentování.</w:t>
      </w:r>
    </w:p>
    <w:p w14:paraId="18FC6E33" w14:textId="77777777" w:rsidR="0084522E" w:rsidRPr="00F3089E" w:rsidRDefault="0084522E" w:rsidP="0081369A">
      <w:pPr>
        <w:widowControl/>
        <w:numPr>
          <w:ilvl w:val="1"/>
          <w:numId w:val="12"/>
        </w:numPr>
        <w:autoSpaceDE/>
        <w:autoSpaceDN/>
        <w:spacing w:before="100" w:beforeAutospacing="1" w:after="100" w:afterAutospacing="1" w:line="360" w:lineRule="auto"/>
        <w:jc w:val="both"/>
        <w:rPr>
          <w:rFonts w:asciiTheme="minorHAnsi" w:hAnsiTheme="minorHAnsi" w:cstheme="minorHAnsi"/>
        </w:rPr>
      </w:pPr>
      <w:r w:rsidRPr="00F3089E">
        <w:rPr>
          <w:rFonts w:asciiTheme="minorHAnsi" w:hAnsiTheme="minorHAnsi" w:cstheme="minorHAnsi"/>
        </w:rPr>
        <w:t>Jde o „vše v jednom řešení“, do kterého se dají integrovat i pluginy pro fyziku, animace, materiály atd.</w:t>
      </w:r>
    </w:p>
    <w:p w14:paraId="271C6801" w14:textId="2B5D052F" w:rsidR="0084522E" w:rsidRPr="00F3089E" w:rsidRDefault="0084522E" w:rsidP="0081369A">
      <w:pPr>
        <w:widowControl/>
        <w:numPr>
          <w:ilvl w:val="1"/>
          <w:numId w:val="12"/>
        </w:numPr>
        <w:autoSpaceDE/>
        <w:autoSpaceDN/>
        <w:spacing w:before="100" w:beforeAutospacing="1" w:after="100" w:afterAutospacing="1" w:line="360" w:lineRule="auto"/>
        <w:jc w:val="both"/>
        <w:rPr>
          <w:rFonts w:asciiTheme="minorHAnsi" w:hAnsiTheme="minorHAnsi" w:cstheme="minorHAnsi"/>
        </w:rPr>
      </w:pPr>
      <w:r w:rsidRPr="00F3089E">
        <w:rPr>
          <w:rFonts w:asciiTheme="minorHAnsi" w:hAnsiTheme="minorHAnsi" w:cstheme="minorHAnsi"/>
        </w:rPr>
        <w:t>Disponuje docela aktivní komunitou, i když menší než Three.js.</w:t>
      </w:r>
      <w:r w:rsidR="00144E5B">
        <w:rPr>
          <w:rFonts w:asciiTheme="minorHAnsi" w:hAnsiTheme="minorHAnsi" w:cstheme="minorHAnsi"/>
        </w:rPr>
        <w:t xml:space="preserve"> </w:t>
      </w:r>
      <w:sdt>
        <w:sdtPr>
          <w:rPr>
            <w:rFonts w:asciiTheme="minorHAnsi" w:hAnsiTheme="minorHAnsi" w:cstheme="minorHAnsi"/>
          </w:rPr>
          <w:id w:val="526385635"/>
          <w:citation/>
        </w:sdtPr>
        <w:sdtContent>
          <w:r w:rsidR="00144E5B">
            <w:rPr>
              <w:rFonts w:asciiTheme="minorHAnsi" w:hAnsiTheme="minorHAnsi" w:cstheme="minorHAnsi"/>
            </w:rPr>
            <w:fldChar w:fldCharType="begin"/>
          </w:r>
          <w:r w:rsidR="00144E5B">
            <w:rPr>
              <w:rFonts w:asciiTheme="minorHAnsi" w:hAnsiTheme="minorHAnsi" w:cstheme="minorHAnsi"/>
            </w:rPr>
            <w:instrText xml:space="preserve"> CITATION Bab25 \l 1029 </w:instrText>
          </w:r>
          <w:r w:rsidR="00144E5B">
            <w:rPr>
              <w:rFonts w:asciiTheme="minorHAnsi" w:hAnsiTheme="minorHAnsi" w:cstheme="minorHAnsi"/>
            </w:rPr>
            <w:fldChar w:fldCharType="separate"/>
          </w:r>
          <w:r w:rsidR="00144E5B" w:rsidRPr="00144E5B">
            <w:rPr>
              <w:rFonts w:asciiTheme="minorHAnsi" w:hAnsiTheme="minorHAnsi" w:cstheme="minorHAnsi"/>
            </w:rPr>
            <w:t>(Babylon.js Team, 2025)</w:t>
          </w:r>
          <w:r w:rsidR="00144E5B">
            <w:rPr>
              <w:rFonts w:asciiTheme="minorHAnsi" w:hAnsiTheme="minorHAnsi" w:cstheme="minorHAnsi"/>
            </w:rPr>
            <w:fldChar w:fldCharType="end"/>
          </w:r>
        </w:sdtContent>
      </w:sdt>
    </w:p>
    <w:p w14:paraId="07CEC12A" w14:textId="77777777" w:rsidR="0084522E" w:rsidRPr="00F3089E" w:rsidRDefault="0084522E" w:rsidP="0081369A">
      <w:pPr>
        <w:pStyle w:val="Normlnweb"/>
        <w:numPr>
          <w:ilvl w:val="0"/>
          <w:numId w:val="12"/>
        </w:numPr>
        <w:spacing w:line="360" w:lineRule="auto"/>
        <w:jc w:val="both"/>
        <w:rPr>
          <w:rFonts w:asciiTheme="minorHAnsi" w:hAnsiTheme="minorHAnsi" w:cstheme="minorHAnsi"/>
          <w:lang w:val="cs-CZ"/>
        </w:rPr>
      </w:pPr>
      <w:r w:rsidRPr="00F3089E">
        <w:rPr>
          <w:rStyle w:val="Siln"/>
          <w:rFonts w:asciiTheme="minorHAnsi" w:hAnsiTheme="minorHAnsi" w:cstheme="minorHAnsi"/>
          <w:lang w:val="cs-CZ"/>
        </w:rPr>
        <w:t>Herní enginy (PlayCanvas, Unity WebGL build)</w:t>
      </w:r>
    </w:p>
    <w:p w14:paraId="21D510B9" w14:textId="77777777" w:rsidR="0084522E" w:rsidRPr="00F3089E" w:rsidRDefault="0084522E" w:rsidP="0081369A">
      <w:pPr>
        <w:widowControl/>
        <w:numPr>
          <w:ilvl w:val="1"/>
          <w:numId w:val="12"/>
        </w:numPr>
        <w:autoSpaceDE/>
        <w:autoSpaceDN/>
        <w:spacing w:before="100" w:beforeAutospacing="1" w:after="100" w:afterAutospacing="1" w:line="360" w:lineRule="auto"/>
        <w:jc w:val="both"/>
        <w:rPr>
          <w:rFonts w:asciiTheme="minorHAnsi" w:hAnsiTheme="minorHAnsi" w:cstheme="minorHAnsi"/>
        </w:rPr>
      </w:pPr>
      <w:r w:rsidRPr="00F3089E">
        <w:rPr>
          <w:rFonts w:asciiTheme="minorHAnsi" w:hAnsiTheme="minorHAnsi" w:cstheme="minorHAnsi"/>
        </w:rPr>
        <w:t>Poskytují profesionální nástroje pro tvorbu 3D her, včetně editoru a asset pipeline.</w:t>
      </w:r>
    </w:p>
    <w:p w14:paraId="05EF3FFC" w14:textId="77777777" w:rsidR="0084522E" w:rsidRPr="00F3089E" w:rsidRDefault="0084522E" w:rsidP="0081369A">
      <w:pPr>
        <w:widowControl/>
        <w:numPr>
          <w:ilvl w:val="1"/>
          <w:numId w:val="12"/>
        </w:numPr>
        <w:autoSpaceDE/>
        <w:autoSpaceDN/>
        <w:spacing w:before="100" w:beforeAutospacing="1" w:after="100" w:afterAutospacing="1" w:line="360" w:lineRule="auto"/>
        <w:jc w:val="both"/>
        <w:rPr>
          <w:rFonts w:asciiTheme="minorHAnsi" w:hAnsiTheme="minorHAnsi" w:cstheme="minorHAnsi"/>
        </w:rPr>
      </w:pPr>
      <w:r w:rsidRPr="00F3089E">
        <w:rPr>
          <w:rFonts w:asciiTheme="minorHAnsi" w:hAnsiTheme="minorHAnsi" w:cstheme="minorHAnsi"/>
        </w:rPr>
        <w:t>V některých případech je ale obtížnější propojit tyto enginy s vlastní webovou aplikací (např. Single Page App), oproti integraci menších 3D knihoven.</w:t>
      </w:r>
    </w:p>
    <w:p w14:paraId="4676518E" w14:textId="77777777" w:rsidR="0084522E" w:rsidRPr="00F3089E" w:rsidRDefault="0084522E" w:rsidP="0081369A">
      <w:pPr>
        <w:pStyle w:val="Normlnweb"/>
        <w:spacing w:line="360" w:lineRule="auto"/>
        <w:jc w:val="both"/>
        <w:rPr>
          <w:rFonts w:asciiTheme="minorHAnsi" w:hAnsiTheme="minorHAnsi" w:cstheme="minorHAnsi"/>
          <w:lang w:val="cs-CZ"/>
        </w:rPr>
      </w:pPr>
      <w:r w:rsidRPr="00F3089E">
        <w:rPr>
          <w:rFonts w:asciiTheme="minorHAnsi" w:hAnsiTheme="minorHAnsi" w:cstheme="minorHAnsi"/>
          <w:lang w:val="cs-CZ"/>
        </w:rPr>
        <w:t>Obecně platí, že Three.js a Babylon.js jsou skvělé na interaktivní 3D scény, prezentace produktů či menší hry. Pokud je cílem komplexní hra nebo rozšířené VR/AR projekty, lze sáhnout po Babylon.js (kvůli WebXR) nebo některém z herních enginů. V konečném důsledku záleží na preferencích, požadovaných funkcích a osobních zkušenostech vývojáře.</w:t>
      </w:r>
    </w:p>
    <w:p w14:paraId="44239877" w14:textId="42FCDB09" w:rsidR="0084522E" w:rsidRPr="00F3089E" w:rsidRDefault="0084522E" w:rsidP="0081369A">
      <w:pPr>
        <w:spacing w:line="360" w:lineRule="auto"/>
        <w:jc w:val="both"/>
        <w:rPr>
          <w:rFonts w:asciiTheme="minorHAnsi" w:hAnsiTheme="minorHAnsi" w:cstheme="minorHAnsi"/>
        </w:rPr>
      </w:pPr>
    </w:p>
    <w:p w14:paraId="249CEBF1" w14:textId="568194C9" w:rsidR="0084522E" w:rsidRPr="00F3089E" w:rsidRDefault="0084522E" w:rsidP="00F61860">
      <w:pPr>
        <w:pStyle w:val="Nadpis1"/>
      </w:pPr>
      <w:bookmarkStart w:id="25" w:name="_Toc202298743"/>
      <w:r w:rsidRPr="00F3089E">
        <w:t>Parallax Mapping a Šroubovice</w:t>
      </w:r>
      <w:bookmarkEnd w:id="25"/>
    </w:p>
    <w:p w14:paraId="2BED26E7" w14:textId="77777777" w:rsidR="0084522E" w:rsidRPr="00F3089E" w:rsidRDefault="0084522E" w:rsidP="0081369A">
      <w:pPr>
        <w:pStyle w:val="Normlnweb"/>
        <w:spacing w:line="360" w:lineRule="auto"/>
        <w:jc w:val="both"/>
        <w:rPr>
          <w:rFonts w:asciiTheme="minorHAnsi" w:hAnsiTheme="minorHAnsi" w:cstheme="minorHAnsi"/>
          <w:lang w:val="cs-CZ"/>
        </w:rPr>
      </w:pPr>
      <w:r w:rsidRPr="00F3089E">
        <w:rPr>
          <w:rStyle w:val="Siln"/>
          <w:rFonts w:asciiTheme="minorHAnsi" w:hAnsiTheme="minorHAnsi" w:cstheme="minorHAnsi"/>
          <w:lang w:val="cs-CZ"/>
        </w:rPr>
        <w:t>Parallax Mapping</w:t>
      </w:r>
      <w:r w:rsidRPr="00F3089E">
        <w:rPr>
          <w:rFonts w:asciiTheme="minorHAnsi" w:hAnsiTheme="minorHAnsi" w:cstheme="minorHAnsi"/>
          <w:lang w:val="cs-CZ"/>
        </w:rPr>
        <w:t xml:space="preserve"> (někdy též Parallax Occlusion Mapping – POM) je technika určená k vylepšení vnímání nerovností povrchu materiálu (např. kamene, cihly, dřeva) bez nutnosti používat extrémně hustou geometrii. Využívá tzv. height map (výškovou mapu), která definuje, jak hluboké jsou detaily textury. Při renderování se pak tyto „hloubky“ počítají ve shaderu a simulují efekt nerovností.</w:t>
      </w:r>
    </w:p>
    <w:p w14:paraId="43FA2C22" w14:textId="77777777" w:rsidR="0084522E" w:rsidRPr="00F3089E" w:rsidRDefault="0084522E" w:rsidP="0081369A">
      <w:pPr>
        <w:widowControl/>
        <w:numPr>
          <w:ilvl w:val="0"/>
          <w:numId w:val="13"/>
        </w:numPr>
        <w:autoSpaceDE/>
        <w:autoSpaceDN/>
        <w:spacing w:before="100" w:beforeAutospacing="1" w:after="100" w:afterAutospacing="1" w:line="360" w:lineRule="auto"/>
        <w:jc w:val="both"/>
        <w:rPr>
          <w:rFonts w:asciiTheme="minorHAnsi" w:hAnsiTheme="minorHAnsi" w:cstheme="minorHAnsi"/>
        </w:rPr>
      </w:pPr>
      <w:r w:rsidRPr="00F3089E">
        <w:rPr>
          <w:rStyle w:val="Zdraznn"/>
          <w:rFonts w:asciiTheme="minorHAnsi" w:hAnsiTheme="minorHAnsi" w:cstheme="minorHAnsi"/>
        </w:rPr>
        <w:t>Princip</w:t>
      </w:r>
      <w:r w:rsidRPr="00F3089E">
        <w:rPr>
          <w:rFonts w:asciiTheme="minorHAnsi" w:hAnsiTheme="minorHAnsi" w:cstheme="minorHAnsi"/>
        </w:rPr>
        <w:t>: Místo jednoduchého texturování se do fragment shaderu přidává výpočet průchodu paprsku texturou (stejně jako by byl povrch fyzicky nerovný).</w:t>
      </w:r>
    </w:p>
    <w:p w14:paraId="6F7BE160" w14:textId="77777777" w:rsidR="0084522E" w:rsidRPr="00F3089E" w:rsidRDefault="0084522E" w:rsidP="0081369A">
      <w:pPr>
        <w:widowControl/>
        <w:numPr>
          <w:ilvl w:val="0"/>
          <w:numId w:val="13"/>
        </w:numPr>
        <w:autoSpaceDE/>
        <w:autoSpaceDN/>
        <w:spacing w:before="100" w:beforeAutospacing="1" w:after="100" w:afterAutospacing="1" w:line="360" w:lineRule="auto"/>
        <w:jc w:val="both"/>
        <w:rPr>
          <w:rFonts w:asciiTheme="minorHAnsi" w:hAnsiTheme="minorHAnsi" w:cstheme="minorHAnsi"/>
        </w:rPr>
      </w:pPr>
      <w:r w:rsidRPr="00F3089E">
        <w:rPr>
          <w:rStyle w:val="Zdraznn"/>
          <w:rFonts w:asciiTheme="minorHAnsi" w:hAnsiTheme="minorHAnsi" w:cstheme="minorHAnsi"/>
        </w:rPr>
        <w:t>Výhoda</w:t>
      </w:r>
      <w:r w:rsidRPr="00F3089E">
        <w:rPr>
          <w:rFonts w:asciiTheme="minorHAnsi" w:hAnsiTheme="minorHAnsi" w:cstheme="minorHAnsi"/>
        </w:rPr>
        <w:t>: Relativně malý náklad na GPU oproti reálnému modelování všech detailů v geometrii.</w:t>
      </w:r>
    </w:p>
    <w:p w14:paraId="7E821595" w14:textId="77777777" w:rsidR="0084522E" w:rsidRPr="00F3089E" w:rsidRDefault="0084522E" w:rsidP="0081369A">
      <w:pPr>
        <w:widowControl/>
        <w:numPr>
          <w:ilvl w:val="0"/>
          <w:numId w:val="13"/>
        </w:numPr>
        <w:autoSpaceDE/>
        <w:autoSpaceDN/>
        <w:spacing w:before="100" w:beforeAutospacing="1" w:after="100" w:afterAutospacing="1" w:line="360" w:lineRule="auto"/>
        <w:jc w:val="both"/>
        <w:rPr>
          <w:rFonts w:asciiTheme="minorHAnsi" w:hAnsiTheme="minorHAnsi" w:cstheme="minorHAnsi"/>
        </w:rPr>
      </w:pPr>
      <w:r w:rsidRPr="00F3089E">
        <w:rPr>
          <w:rStyle w:val="Zdraznn"/>
          <w:rFonts w:asciiTheme="minorHAnsi" w:hAnsiTheme="minorHAnsi" w:cstheme="minorHAnsi"/>
        </w:rPr>
        <w:t>Nevýhoda</w:t>
      </w:r>
      <w:r w:rsidRPr="00F3089E">
        <w:rPr>
          <w:rFonts w:asciiTheme="minorHAnsi" w:hAnsiTheme="minorHAnsi" w:cstheme="minorHAnsi"/>
        </w:rPr>
        <w:t>: Při extrémních úhlech pohledu může dojít k vizuálním artefaktům (např. „odseknutí“ textury).</w:t>
      </w:r>
    </w:p>
    <w:p w14:paraId="5F83031E" w14:textId="77777777" w:rsidR="0084522E" w:rsidRPr="00F3089E" w:rsidRDefault="0084522E" w:rsidP="0081369A">
      <w:pPr>
        <w:pStyle w:val="Normlnweb"/>
        <w:spacing w:line="360" w:lineRule="auto"/>
        <w:jc w:val="both"/>
        <w:rPr>
          <w:rFonts w:asciiTheme="minorHAnsi" w:hAnsiTheme="minorHAnsi" w:cstheme="minorHAnsi"/>
          <w:lang w:val="cs-CZ"/>
        </w:rPr>
      </w:pPr>
      <w:r w:rsidRPr="00F3089E">
        <w:rPr>
          <w:rStyle w:val="Siln"/>
          <w:rFonts w:asciiTheme="minorHAnsi" w:hAnsiTheme="minorHAnsi" w:cstheme="minorHAnsi"/>
          <w:lang w:val="cs-CZ"/>
        </w:rPr>
        <w:lastRenderedPageBreak/>
        <w:t>Šroubovice</w:t>
      </w:r>
      <w:r w:rsidRPr="00F3089E">
        <w:rPr>
          <w:rFonts w:asciiTheme="minorHAnsi" w:hAnsiTheme="minorHAnsi" w:cstheme="minorHAnsi"/>
          <w:lang w:val="cs-CZ"/>
        </w:rPr>
        <w:t xml:space="preserve"> (Helix) je pak konkrétní 3D útvar, který lze snadno naprogramovat pomocí parametrických rovnic. Zajímavý je, když se k němu aplikuje parallax mapping, jelikož křivky a točivé plochy pěkně demonstrují, jak detailně může vyhlížet povrch.</w:t>
      </w:r>
    </w:p>
    <w:p w14:paraId="401B77D4" w14:textId="799B409D" w:rsidR="0084522E" w:rsidRPr="00F3089E" w:rsidRDefault="0084522E" w:rsidP="00F61860">
      <w:pPr>
        <w:pStyle w:val="Nadpis2"/>
      </w:pPr>
      <w:bookmarkStart w:id="26" w:name="_Toc202298744"/>
      <w:r w:rsidRPr="00F3089E">
        <w:t>Využití v 3D grafice</w:t>
      </w:r>
      <w:bookmarkEnd w:id="26"/>
    </w:p>
    <w:p w14:paraId="78D0E95D" w14:textId="77777777" w:rsidR="0084522E" w:rsidRPr="00F3089E" w:rsidRDefault="0084522E" w:rsidP="0081369A">
      <w:pPr>
        <w:pStyle w:val="Normlnweb"/>
        <w:numPr>
          <w:ilvl w:val="0"/>
          <w:numId w:val="14"/>
        </w:numPr>
        <w:spacing w:line="360" w:lineRule="auto"/>
        <w:jc w:val="both"/>
        <w:rPr>
          <w:rFonts w:asciiTheme="minorHAnsi" w:hAnsiTheme="minorHAnsi" w:cstheme="minorHAnsi"/>
          <w:lang w:val="cs-CZ"/>
        </w:rPr>
      </w:pPr>
      <w:r w:rsidRPr="00F3089E">
        <w:rPr>
          <w:rStyle w:val="Siln"/>
          <w:rFonts w:asciiTheme="minorHAnsi" w:hAnsiTheme="minorHAnsi" w:cstheme="minorHAnsi"/>
          <w:lang w:val="cs-CZ"/>
        </w:rPr>
        <w:t>Parallax mapping</w:t>
      </w:r>
    </w:p>
    <w:p w14:paraId="01957D77" w14:textId="77777777" w:rsidR="0084522E" w:rsidRPr="00F3089E" w:rsidRDefault="0084522E" w:rsidP="0081369A">
      <w:pPr>
        <w:widowControl/>
        <w:numPr>
          <w:ilvl w:val="1"/>
          <w:numId w:val="14"/>
        </w:numPr>
        <w:autoSpaceDE/>
        <w:autoSpaceDN/>
        <w:spacing w:before="100" w:beforeAutospacing="1" w:after="100" w:afterAutospacing="1" w:line="360" w:lineRule="auto"/>
        <w:jc w:val="both"/>
        <w:rPr>
          <w:rFonts w:asciiTheme="minorHAnsi" w:hAnsiTheme="minorHAnsi" w:cstheme="minorHAnsi"/>
        </w:rPr>
      </w:pPr>
      <w:r w:rsidRPr="00F3089E">
        <w:rPr>
          <w:rFonts w:asciiTheme="minorHAnsi" w:hAnsiTheme="minorHAnsi" w:cstheme="minorHAnsi"/>
        </w:rPr>
        <w:t>Herní enginy: Pro vytváření realistických povrchů, např. kamenná podlaha, nerovné cihly na zdi.</w:t>
      </w:r>
    </w:p>
    <w:p w14:paraId="5EFAE844" w14:textId="77777777" w:rsidR="0084522E" w:rsidRPr="00F3089E" w:rsidRDefault="0084522E" w:rsidP="0081369A">
      <w:pPr>
        <w:widowControl/>
        <w:numPr>
          <w:ilvl w:val="1"/>
          <w:numId w:val="14"/>
        </w:numPr>
        <w:autoSpaceDE/>
        <w:autoSpaceDN/>
        <w:spacing w:before="100" w:beforeAutospacing="1" w:after="100" w:afterAutospacing="1" w:line="360" w:lineRule="auto"/>
        <w:jc w:val="both"/>
        <w:rPr>
          <w:rFonts w:asciiTheme="minorHAnsi" w:hAnsiTheme="minorHAnsi" w:cstheme="minorHAnsi"/>
        </w:rPr>
      </w:pPr>
      <w:r w:rsidRPr="00F3089E">
        <w:rPr>
          <w:rFonts w:asciiTheme="minorHAnsi" w:hAnsiTheme="minorHAnsi" w:cstheme="minorHAnsi"/>
        </w:rPr>
        <w:t>Architektonické vizualizace: Při pohledu na fasádu či stěny dokáže navodit dojem detailních struktur bez obrovského množství polygonů.</w:t>
      </w:r>
    </w:p>
    <w:p w14:paraId="5AAD4EB8" w14:textId="70758FCD" w:rsidR="0084522E" w:rsidRPr="00F3089E" w:rsidRDefault="0084522E" w:rsidP="0081369A">
      <w:pPr>
        <w:widowControl/>
        <w:numPr>
          <w:ilvl w:val="1"/>
          <w:numId w:val="14"/>
        </w:numPr>
        <w:autoSpaceDE/>
        <w:autoSpaceDN/>
        <w:spacing w:before="100" w:beforeAutospacing="1" w:after="100" w:afterAutospacing="1" w:line="360" w:lineRule="auto"/>
        <w:jc w:val="both"/>
        <w:rPr>
          <w:rFonts w:asciiTheme="minorHAnsi" w:hAnsiTheme="minorHAnsi" w:cstheme="minorHAnsi"/>
        </w:rPr>
      </w:pPr>
      <w:r w:rsidRPr="00F3089E">
        <w:rPr>
          <w:rFonts w:asciiTheme="minorHAnsi" w:hAnsiTheme="minorHAnsi" w:cstheme="minorHAnsi"/>
        </w:rPr>
        <w:t>WebGL aplikace: Parallax mapping je dobrá ukázka pokročilejších shaderových technik, které lze provozovat v reálném čase i v</w:t>
      </w:r>
      <w:r w:rsidR="00144E5B">
        <w:rPr>
          <w:rFonts w:asciiTheme="minorHAnsi" w:hAnsiTheme="minorHAnsi" w:cstheme="minorHAnsi"/>
        </w:rPr>
        <w:t> </w:t>
      </w:r>
      <w:r w:rsidRPr="00F3089E">
        <w:rPr>
          <w:rFonts w:asciiTheme="minorHAnsi" w:hAnsiTheme="minorHAnsi" w:cstheme="minorHAnsi"/>
        </w:rPr>
        <w:t>prohlížeči</w:t>
      </w:r>
      <w:r w:rsidR="00144E5B">
        <w:rPr>
          <w:rFonts w:asciiTheme="minorHAnsi" w:hAnsiTheme="minorHAnsi" w:cstheme="minorHAnsi"/>
        </w:rPr>
        <w:t xml:space="preserve"> </w:t>
      </w:r>
      <w:sdt>
        <w:sdtPr>
          <w:rPr>
            <w:rFonts w:asciiTheme="minorHAnsi" w:hAnsiTheme="minorHAnsi" w:cstheme="minorHAnsi"/>
          </w:rPr>
          <w:id w:val="-320818981"/>
          <w:citation/>
        </w:sdtPr>
        <w:sdtContent>
          <w:r w:rsidR="00144E5B">
            <w:rPr>
              <w:rFonts w:asciiTheme="minorHAnsi" w:hAnsiTheme="minorHAnsi" w:cstheme="minorHAnsi"/>
            </w:rPr>
            <w:fldChar w:fldCharType="begin"/>
          </w:r>
          <w:r w:rsidR="00144E5B">
            <w:rPr>
              <w:rFonts w:asciiTheme="minorHAnsi" w:hAnsiTheme="minorHAnsi" w:cstheme="minorHAnsi"/>
            </w:rPr>
            <w:instrText xml:space="preserve"> CITATION Pla25 \l 1029 </w:instrText>
          </w:r>
          <w:r w:rsidR="00144E5B">
            <w:rPr>
              <w:rFonts w:asciiTheme="minorHAnsi" w:hAnsiTheme="minorHAnsi" w:cstheme="minorHAnsi"/>
            </w:rPr>
            <w:fldChar w:fldCharType="separate"/>
          </w:r>
          <w:r w:rsidR="00144E5B" w:rsidRPr="00144E5B">
            <w:rPr>
              <w:rFonts w:asciiTheme="minorHAnsi" w:hAnsiTheme="minorHAnsi" w:cstheme="minorHAnsi"/>
            </w:rPr>
            <w:t>(PlayCanvas, 2025)</w:t>
          </w:r>
          <w:r w:rsidR="00144E5B">
            <w:rPr>
              <w:rFonts w:asciiTheme="minorHAnsi" w:hAnsiTheme="minorHAnsi" w:cstheme="minorHAnsi"/>
            </w:rPr>
            <w:fldChar w:fldCharType="end"/>
          </w:r>
        </w:sdtContent>
      </w:sdt>
      <w:r w:rsidRPr="00F3089E">
        <w:rPr>
          <w:rFonts w:asciiTheme="minorHAnsi" w:hAnsiTheme="minorHAnsi" w:cstheme="minorHAnsi"/>
        </w:rPr>
        <w:t>.</w:t>
      </w:r>
    </w:p>
    <w:p w14:paraId="45B1E23A" w14:textId="77777777" w:rsidR="0084522E" w:rsidRPr="00F3089E" w:rsidRDefault="0084522E" w:rsidP="0081369A">
      <w:pPr>
        <w:pStyle w:val="Normlnweb"/>
        <w:numPr>
          <w:ilvl w:val="0"/>
          <w:numId w:val="14"/>
        </w:numPr>
        <w:spacing w:line="360" w:lineRule="auto"/>
        <w:jc w:val="both"/>
        <w:rPr>
          <w:rFonts w:asciiTheme="minorHAnsi" w:hAnsiTheme="minorHAnsi" w:cstheme="minorHAnsi"/>
          <w:lang w:val="cs-CZ"/>
        </w:rPr>
      </w:pPr>
      <w:r w:rsidRPr="00F3089E">
        <w:rPr>
          <w:rStyle w:val="Siln"/>
          <w:rFonts w:asciiTheme="minorHAnsi" w:hAnsiTheme="minorHAnsi" w:cstheme="minorHAnsi"/>
          <w:lang w:val="cs-CZ"/>
        </w:rPr>
        <w:t>Šroubovice</w:t>
      </w:r>
    </w:p>
    <w:p w14:paraId="5440AECD" w14:textId="77777777" w:rsidR="0084522E" w:rsidRPr="00F3089E" w:rsidRDefault="0084522E" w:rsidP="0081369A">
      <w:pPr>
        <w:widowControl/>
        <w:numPr>
          <w:ilvl w:val="1"/>
          <w:numId w:val="14"/>
        </w:numPr>
        <w:autoSpaceDE/>
        <w:autoSpaceDN/>
        <w:spacing w:before="100" w:beforeAutospacing="1" w:after="100" w:afterAutospacing="1" w:line="360" w:lineRule="auto"/>
        <w:jc w:val="both"/>
        <w:rPr>
          <w:rFonts w:asciiTheme="minorHAnsi" w:hAnsiTheme="minorHAnsi" w:cstheme="minorHAnsi"/>
        </w:rPr>
      </w:pPr>
      <w:r w:rsidRPr="00F3089E">
        <w:rPr>
          <w:rFonts w:asciiTheme="minorHAnsi" w:hAnsiTheme="minorHAnsi" w:cstheme="minorHAnsi"/>
        </w:rPr>
        <w:t>Vizualizace v biologii (DNA helix), fyzice (závitovky, vlnovody), strojírenství (závity na šroubech).</w:t>
      </w:r>
    </w:p>
    <w:p w14:paraId="507EBF3F" w14:textId="77777777" w:rsidR="0084522E" w:rsidRPr="00F3089E" w:rsidRDefault="0084522E" w:rsidP="0081369A">
      <w:pPr>
        <w:widowControl/>
        <w:numPr>
          <w:ilvl w:val="1"/>
          <w:numId w:val="14"/>
        </w:numPr>
        <w:autoSpaceDE/>
        <w:autoSpaceDN/>
        <w:spacing w:before="100" w:beforeAutospacing="1" w:after="100" w:afterAutospacing="1" w:line="360" w:lineRule="auto"/>
        <w:jc w:val="both"/>
        <w:rPr>
          <w:rFonts w:asciiTheme="minorHAnsi" w:hAnsiTheme="minorHAnsi" w:cstheme="minorHAnsi"/>
        </w:rPr>
      </w:pPr>
      <w:r w:rsidRPr="00F3089E">
        <w:rPr>
          <w:rFonts w:asciiTheme="minorHAnsi" w:hAnsiTheme="minorHAnsi" w:cstheme="minorHAnsi"/>
        </w:rPr>
        <w:t>Designové efekty: Může jít čistě o estetický prvek, který demonstruje prostorové křivky a materiály.</w:t>
      </w:r>
    </w:p>
    <w:p w14:paraId="297BA662" w14:textId="540ABE3F" w:rsidR="0084522E" w:rsidRPr="00F3089E" w:rsidRDefault="0084522E" w:rsidP="0081369A">
      <w:pPr>
        <w:spacing w:line="360" w:lineRule="auto"/>
        <w:jc w:val="both"/>
        <w:rPr>
          <w:rFonts w:asciiTheme="minorHAnsi" w:hAnsiTheme="minorHAnsi" w:cstheme="minorHAnsi"/>
        </w:rPr>
      </w:pPr>
    </w:p>
    <w:p w14:paraId="07AAD6EB" w14:textId="4665A777" w:rsidR="0084522E" w:rsidRPr="00F3089E" w:rsidRDefault="0084522E" w:rsidP="00F61860">
      <w:pPr>
        <w:pStyle w:val="Nadpis1"/>
      </w:pPr>
      <w:bookmarkStart w:id="27" w:name="_Toc202298745"/>
      <w:r w:rsidRPr="00F3089E">
        <w:t>Akcelerace AI pomocí WebGPU</w:t>
      </w:r>
      <w:bookmarkEnd w:id="27"/>
    </w:p>
    <w:p w14:paraId="4003BCA1" w14:textId="77777777" w:rsidR="0084522E" w:rsidRPr="00F3089E" w:rsidRDefault="0084522E" w:rsidP="0081369A">
      <w:pPr>
        <w:pStyle w:val="Normlnweb"/>
        <w:spacing w:line="360" w:lineRule="auto"/>
        <w:jc w:val="both"/>
        <w:rPr>
          <w:rFonts w:asciiTheme="minorHAnsi" w:hAnsiTheme="minorHAnsi" w:cstheme="minorHAnsi"/>
          <w:lang w:val="cs-CZ"/>
        </w:rPr>
      </w:pPr>
      <w:r w:rsidRPr="00F3089E">
        <w:rPr>
          <w:rFonts w:asciiTheme="minorHAnsi" w:hAnsiTheme="minorHAnsi" w:cstheme="minorHAnsi"/>
          <w:lang w:val="cs-CZ"/>
        </w:rPr>
        <w:t>S nástupem WebGPU se objevuje příležitost nejen pro lepší grafiku, ale i pro výpočty strojového učení přímo v prohlížeči. Pro některé aplikace (lokální zpracování dat, soukromí, offline režim) je GPU akcelerace na straně klienta velmi užitečná.</w:t>
      </w:r>
    </w:p>
    <w:p w14:paraId="6A683C5C" w14:textId="3644BDC0" w:rsidR="0084522E" w:rsidRPr="00F3089E" w:rsidRDefault="0084522E" w:rsidP="00F61860">
      <w:pPr>
        <w:pStyle w:val="Nadpis2"/>
      </w:pPr>
      <w:bookmarkStart w:id="28" w:name="_Toc202298746"/>
      <w:r w:rsidRPr="00F3089E">
        <w:t>Základy strojového učení na grafických procesorech</w:t>
      </w:r>
      <w:bookmarkEnd w:id="28"/>
    </w:p>
    <w:p w14:paraId="3BE08763" w14:textId="77777777" w:rsidR="0084522E" w:rsidRPr="00F3089E" w:rsidRDefault="0084522E" w:rsidP="0081369A">
      <w:pPr>
        <w:widowControl/>
        <w:numPr>
          <w:ilvl w:val="0"/>
          <w:numId w:val="15"/>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t>Paralelní výpočty</w:t>
      </w:r>
      <w:r w:rsidRPr="00F3089E">
        <w:rPr>
          <w:rFonts w:asciiTheme="minorHAnsi" w:hAnsiTheme="minorHAnsi" w:cstheme="minorHAnsi"/>
        </w:rPr>
        <w:t xml:space="preserve">: GPU disponuje mnoha jádry (ve srovnání s CPU), která mohou zpracovávat tisíce vláken současně. To je ideální pro výpočetně náročné algoritmy, jako je trénování neuronových sítí či masivní maticové operace (např. v </w:t>
      </w:r>
      <w:r w:rsidRPr="00F3089E">
        <w:rPr>
          <w:rStyle w:val="Zdraznn"/>
          <w:rFonts w:asciiTheme="minorHAnsi" w:hAnsiTheme="minorHAnsi" w:cstheme="minorHAnsi"/>
        </w:rPr>
        <w:t>convolutional neural networks</w:t>
      </w:r>
      <w:r w:rsidRPr="00F3089E">
        <w:rPr>
          <w:rFonts w:asciiTheme="minorHAnsi" w:hAnsiTheme="minorHAnsi" w:cstheme="minorHAnsi"/>
        </w:rPr>
        <w:t>).</w:t>
      </w:r>
    </w:p>
    <w:p w14:paraId="2FB6C55F" w14:textId="77777777" w:rsidR="0084522E" w:rsidRPr="00F3089E" w:rsidRDefault="0084522E" w:rsidP="0081369A">
      <w:pPr>
        <w:widowControl/>
        <w:numPr>
          <w:ilvl w:val="0"/>
          <w:numId w:val="15"/>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lastRenderedPageBreak/>
        <w:t>Vyšší propustnost</w:t>
      </w:r>
      <w:r w:rsidRPr="00F3089E">
        <w:rPr>
          <w:rFonts w:asciiTheme="minorHAnsi" w:hAnsiTheme="minorHAnsi" w:cstheme="minorHAnsi"/>
        </w:rPr>
        <w:t>: Pro ML (Machine Learning) úlohy je důležitá rychlá propustnost při práci s velkými maticemi, což GPU dokáže lépe než CPU, které sice může mít rychlejší jádra, ale jich je výrazně méně.</w:t>
      </w:r>
    </w:p>
    <w:p w14:paraId="11BE9047" w14:textId="77777777" w:rsidR="0084522E" w:rsidRPr="00F3089E" w:rsidRDefault="0084522E" w:rsidP="0081369A">
      <w:pPr>
        <w:widowControl/>
        <w:numPr>
          <w:ilvl w:val="0"/>
          <w:numId w:val="15"/>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t>Knihovny pro ML</w:t>
      </w:r>
      <w:r w:rsidRPr="00F3089E">
        <w:rPr>
          <w:rFonts w:asciiTheme="minorHAnsi" w:hAnsiTheme="minorHAnsi" w:cstheme="minorHAnsi"/>
        </w:rPr>
        <w:t xml:space="preserve">: Existují projekty jako </w:t>
      </w:r>
      <w:r w:rsidRPr="00F3089E">
        <w:rPr>
          <w:rStyle w:val="Zdraznn"/>
          <w:rFonts w:asciiTheme="minorHAnsi" w:hAnsiTheme="minorHAnsi" w:cstheme="minorHAnsi"/>
        </w:rPr>
        <w:t>TensorFlow.js</w:t>
      </w:r>
      <w:r w:rsidRPr="00F3089E">
        <w:rPr>
          <w:rFonts w:asciiTheme="minorHAnsi" w:hAnsiTheme="minorHAnsi" w:cstheme="minorHAnsi"/>
        </w:rPr>
        <w:t xml:space="preserve">, </w:t>
      </w:r>
      <w:r w:rsidRPr="00F3089E">
        <w:rPr>
          <w:rStyle w:val="Zdraznn"/>
          <w:rFonts w:asciiTheme="minorHAnsi" w:hAnsiTheme="minorHAnsi" w:cstheme="minorHAnsi"/>
        </w:rPr>
        <w:t>ONNX.js</w:t>
      </w:r>
      <w:r w:rsidRPr="00F3089E">
        <w:rPr>
          <w:rFonts w:asciiTheme="minorHAnsi" w:hAnsiTheme="minorHAnsi" w:cstheme="minorHAnsi"/>
        </w:rPr>
        <w:t xml:space="preserve"> nebo </w:t>
      </w:r>
      <w:r w:rsidRPr="00F3089E">
        <w:rPr>
          <w:rStyle w:val="Zdraznn"/>
          <w:rFonts w:asciiTheme="minorHAnsi" w:hAnsiTheme="minorHAnsi" w:cstheme="minorHAnsi"/>
        </w:rPr>
        <w:t>WebDNN</w:t>
      </w:r>
      <w:r w:rsidRPr="00F3089E">
        <w:rPr>
          <w:rFonts w:asciiTheme="minorHAnsi" w:hAnsiTheme="minorHAnsi" w:cstheme="minorHAnsi"/>
        </w:rPr>
        <w:t>, které už využívají GPU akceleraci (dříve jen WebGL, postupně i WebGPU).</w:t>
      </w:r>
    </w:p>
    <w:p w14:paraId="56B1A133" w14:textId="454171F6" w:rsidR="0084522E" w:rsidRPr="00F3089E" w:rsidRDefault="0084522E" w:rsidP="00F61860">
      <w:pPr>
        <w:pStyle w:val="Nadpis2"/>
      </w:pPr>
      <w:bookmarkStart w:id="29" w:name="_Toc202298747"/>
      <w:r w:rsidRPr="00F3089E">
        <w:t>WebGPU a jeho výhody pro AI</w:t>
      </w:r>
      <w:bookmarkEnd w:id="29"/>
    </w:p>
    <w:p w14:paraId="7781FE36" w14:textId="77777777" w:rsidR="0084522E" w:rsidRPr="00F3089E" w:rsidRDefault="0084522E" w:rsidP="0081369A">
      <w:pPr>
        <w:widowControl/>
        <w:numPr>
          <w:ilvl w:val="0"/>
          <w:numId w:val="16"/>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t>Compute Shadery</w:t>
      </w:r>
      <w:r w:rsidRPr="00F3089E">
        <w:rPr>
          <w:rFonts w:asciiTheme="minorHAnsi" w:hAnsiTheme="minorHAnsi" w:cstheme="minorHAnsi"/>
        </w:rPr>
        <w:t>: WebGPU umožňuje psát kód, který se spouští přímo na GPU, a nemusí jít o klasické vykreslování trojúhelníků. Díky tomu lze implementovat např. kernel konvoluce pro neurony, redukce, lineární algebra a další ML operace.</w:t>
      </w:r>
    </w:p>
    <w:p w14:paraId="510251E8" w14:textId="77777777" w:rsidR="0084522E" w:rsidRPr="00F3089E" w:rsidRDefault="0084522E" w:rsidP="0081369A">
      <w:pPr>
        <w:widowControl/>
        <w:numPr>
          <w:ilvl w:val="0"/>
          <w:numId w:val="16"/>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t>Menší overhead</w:t>
      </w:r>
      <w:r w:rsidRPr="00F3089E">
        <w:rPr>
          <w:rFonts w:asciiTheme="minorHAnsi" w:hAnsiTheme="minorHAnsi" w:cstheme="minorHAnsi"/>
        </w:rPr>
        <w:t>: WebGPU lépe pracuje s frontami příkazů a paměťovými zdroji, takže je možné dosáhnout vyššího výkonu než při využití WebGL, který byl původně navržen výhradně pro rendering.</w:t>
      </w:r>
    </w:p>
    <w:p w14:paraId="610D0786" w14:textId="77777777" w:rsidR="0084522E" w:rsidRPr="00F3089E" w:rsidRDefault="0084522E" w:rsidP="0081369A">
      <w:pPr>
        <w:widowControl/>
        <w:numPr>
          <w:ilvl w:val="0"/>
          <w:numId w:val="16"/>
        </w:numPr>
        <w:autoSpaceDE/>
        <w:autoSpaceDN/>
        <w:spacing w:before="100" w:beforeAutospacing="1" w:after="100" w:afterAutospacing="1" w:line="360" w:lineRule="auto"/>
        <w:jc w:val="both"/>
        <w:rPr>
          <w:rFonts w:asciiTheme="minorHAnsi" w:hAnsiTheme="minorHAnsi" w:cstheme="minorHAnsi"/>
        </w:rPr>
      </w:pPr>
      <w:r w:rsidRPr="00F3089E">
        <w:rPr>
          <w:rStyle w:val="Siln"/>
          <w:rFonts w:asciiTheme="minorHAnsi" w:hAnsiTheme="minorHAnsi" w:cstheme="minorHAnsi"/>
        </w:rPr>
        <w:t>Soukromí a lokální výpočty</w:t>
      </w:r>
      <w:r w:rsidRPr="00F3089E">
        <w:rPr>
          <w:rFonts w:asciiTheme="minorHAnsi" w:hAnsiTheme="minorHAnsi" w:cstheme="minorHAnsi"/>
        </w:rPr>
        <w:t>: Uživatel nemusí posílat citlivá data na server; model lze nahrát do prohlížeče a inference (vyhodnocení) probíhá lokálně. To se hodí např. u aplikací pro zpracování obrazu či zvuku v reálném čase (detekce gest, rozpoznávání hlasu).</w:t>
      </w:r>
    </w:p>
    <w:p w14:paraId="4BE67C24" w14:textId="77777777" w:rsidR="0084522E" w:rsidRDefault="0084522E" w:rsidP="006D5120">
      <w:pPr>
        <w:widowControl/>
        <w:numPr>
          <w:ilvl w:val="0"/>
          <w:numId w:val="16"/>
        </w:numPr>
        <w:autoSpaceDE/>
        <w:autoSpaceDN/>
        <w:spacing w:before="100" w:beforeAutospacing="1" w:after="100" w:afterAutospacing="1" w:line="360" w:lineRule="auto"/>
        <w:jc w:val="both"/>
        <w:rPr>
          <w:rFonts w:asciiTheme="minorHAnsi" w:hAnsiTheme="minorHAnsi" w:cstheme="minorHAnsi"/>
        </w:rPr>
      </w:pPr>
      <w:r w:rsidRPr="004339A3">
        <w:rPr>
          <w:rStyle w:val="Siln"/>
          <w:rFonts w:asciiTheme="minorHAnsi" w:hAnsiTheme="minorHAnsi" w:cstheme="minorHAnsi"/>
        </w:rPr>
        <w:t>Předzvěst budoucích standardů</w:t>
      </w:r>
      <w:r w:rsidRPr="004339A3">
        <w:rPr>
          <w:rFonts w:asciiTheme="minorHAnsi" w:hAnsiTheme="minorHAnsi" w:cstheme="minorHAnsi"/>
        </w:rPr>
        <w:t>: Jakmile se WebGPU ustálí, je pravděpodobné, že prohlížečové knihovny ML přejdou na WebGPU jako hlavní backend, což by mělo přinést výrazné výkonnostní skoky.</w:t>
      </w:r>
      <w:bookmarkEnd w:id="16"/>
      <w:bookmarkEnd w:id="17"/>
    </w:p>
    <w:p w14:paraId="5823FB85" w14:textId="5F33F473" w:rsidR="000559AE" w:rsidRPr="000559AE" w:rsidRDefault="000559AE" w:rsidP="000559AE">
      <w:pPr>
        <w:pStyle w:val="Nadpis1"/>
      </w:pPr>
      <w:r w:rsidRPr="000559AE">
        <w:t>Metodologie experimentů a testovací prostředí</w:t>
      </w:r>
    </w:p>
    <w:p w14:paraId="7774F08F" w14:textId="77777777" w:rsidR="000559AE" w:rsidRPr="000559AE" w:rsidRDefault="000559AE" w:rsidP="000559AE">
      <w:pPr>
        <w:widowControl/>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rPr>
        <w:t>Praktická část této bakalářské práce je založena na systematickém porovnání výkonu a funkčnosti technologií WebGL, WebGL2 a WebGPU prostřednictvím série kontrolovaných experimentů. Cílem je poskytnout objektivní data pro hodnocení vhodnosti jednotlivých technologií pro různé typy 3D webových aplikací.</w:t>
      </w:r>
    </w:p>
    <w:p w14:paraId="5C3D9695" w14:textId="509FB192" w:rsidR="000559AE" w:rsidRPr="000559AE" w:rsidRDefault="000559AE" w:rsidP="000559AE">
      <w:pPr>
        <w:pStyle w:val="Nadpis2"/>
      </w:pPr>
      <w:r w:rsidRPr="000559AE">
        <w:t>Specifikace testovacího prostředí</w:t>
      </w:r>
    </w:p>
    <w:p w14:paraId="41C6BD0D" w14:textId="77777777" w:rsidR="000559AE" w:rsidRPr="000559AE" w:rsidRDefault="000559AE" w:rsidP="000559AE">
      <w:pPr>
        <w:widowControl/>
        <w:autoSpaceDE/>
        <w:autoSpaceDN/>
        <w:spacing w:before="100" w:beforeAutospacing="1" w:after="100" w:afterAutospacing="1" w:line="360" w:lineRule="auto"/>
        <w:ind w:left="360"/>
        <w:jc w:val="both"/>
        <w:rPr>
          <w:rFonts w:asciiTheme="minorHAnsi" w:hAnsiTheme="minorHAnsi" w:cstheme="minorHAnsi"/>
          <w:b/>
          <w:bCs/>
        </w:rPr>
      </w:pPr>
      <w:r w:rsidRPr="000559AE">
        <w:rPr>
          <w:rFonts w:asciiTheme="minorHAnsi" w:hAnsiTheme="minorHAnsi" w:cstheme="minorHAnsi"/>
          <w:b/>
          <w:bCs/>
        </w:rPr>
        <w:t>Hardware konfigurace</w:t>
      </w:r>
    </w:p>
    <w:p w14:paraId="004F7D49" w14:textId="77777777" w:rsidR="000559AE" w:rsidRPr="000559AE" w:rsidRDefault="000559AE" w:rsidP="000559AE">
      <w:pPr>
        <w:widowControl/>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rPr>
        <w:t>Všechny experimenty byly provedeny na standardizovaném hardwaru s následující konfigurací:</w:t>
      </w:r>
    </w:p>
    <w:p w14:paraId="0485F9AB" w14:textId="77777777" w:rsidR="000559AE" w:rsidRPr="000559AE" w:rsidRDefault="000559AE" w:rsidP="000559AE">
      <w:pPr>
        <w:widowControl/>
        <w:numPr>
          <w:ilvl w:val="0"/>
          <w:numId w:val="29"/>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lastRenderedPageBreak/>
        <w:t>Procesor:</w:t>
      </w:r>
      <w:r w:rsidRPr="000559AE">
        <w:rPr>
          <w:rFonts w:asciiTheme="minorHAnsi" w:hAnsiTheme="minorHAnsi" w:cstheme="minorHAnsi"/>
        </w:rPr>
        <w:t xml:space="preserve"> 12th Gen Intel(R) Core(TM) i7-12700H @ 2.30 GHz</w:t>
      </w:r>
    </w:p>
    <w:p w14:paraId="22C7C5AE" w14:textId="77777777" w:rsidR="000559AE" w:rsidRPr="000559AE" w:rsidRDefault="000559AE" w:rsidP="000559AE">
      <w:pPr>
        <w:widowControl/>
        <w:numPr>
          <w:ilvl w:val="0"/>
          <w:numId w:val="29"/>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Operační paměť:</w:t>
      </w:r>
      <w:r w:rsidRPr="000559AE">
        <w:rPr>
          <w:rFonts w:asciiTheme="minorHAnsi" w:hAnsiTheme="minorHAnsi" w:cstheme="minorHAnsi"/>
        </w:rPr>
        <w:t xml:space="preserve"> 64 GB RAM</w:t>
      </w:r>
    </w:p>
    <w:p w14:paraId="64F75AAB" w14:textId="77777777" w:rsidR="000559AE" w:rsidRPr="000559AE" w:rsidRDefault="000559AE" w:rsidP="000559AE">
      <w:pPr>
        <w:widowControl/>
        <w:numPr>
          <w:ilvl w:val="0"/>
          <w:numId w:val="29"/>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Grafická karta:</w:t>
      </w:r>
      <w:r w:rsidRPr="000559AE">
        <w:rPr>
          <w:rFonts w:asciiTheme="minorHAnsi" w:hAnsiTheme="minorHAnsi" w:cstheme="minorHAnsi"/>
        </w:rPr>
        <w:t xml:space="preserve"> NVIDIA GeForce RTX 4090 (mobilní verze)</w:t>
      </w:r>
    </w:p>
    <w:p w14:paraId="005E3D76" w14:textId="77777777" w:rsidR="000559AE" w:rsidRPr="000559AE" w:rsidRDefault="000559AE" w:rsidP="000559AE">
      <w:pPr>
        <w:widowControl/>
        <w:numPr>
          <w:ilvl w:val="0"/>
          <w:numId w:val="29"/>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Operační systém:</w:t>
      </w:r>
      <w:r w:rsidRPr="000559AE">
        <w:rPr>
          <w:rFonts w:asciiTheme="minorHAnsi" w:hAnsiTheme="minorHAnsi" w:cstheme="minorHAnsi"/>
        </w:rPr>
        <w:t xml:space="preserve"> Microsoft Windows 11</w:t>
      </w:r>
    </w:p>
    <w:p w14:paraId="3A687FE1" w14:textId="77777777" w:rsidR="000559AE" w:rsidRPr="000559AE" w:rsidRDefault="000559AE" w:rsidP="000559AE">
      <w:pPr>
        <w:widowControl/>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rPr>
        <w:t>Tato konfigurace představuje high-end hardware současnosti, což umožňuje otestovat plný potenciál jednotlivých technologií bez hardwarových limitací. Pro kontextualizaci výsledků jsou doplňkově provedeny testy na omezeném hardwaru prostřednictvím virtualizovaného prostředí s omezenými zdroji (4 GB RAM, 2 CPU cores, integrovaná grafika).</w:t>
      </w:r>
    </w:p>
    <w:p w14:paraId="55FEB46E" w14:textId="77777777" w:rsidR="000559AE" w:rsidRPr="000559AE" w:rsidRDefault="000559AE" w:rsidP="000559AE">
      <w:pPr>
        <w:widowControl/>
        <w:autoSpaceDE/>
        <w:autoSpaceDN/>
        <w:spacing w:before="100" w:beforeAutospacing="1" w:after="100" w:afterAutospacing="1" w:line="360" w:lineRule="auto"/>
        <w:ind w:left="360"/>
        <w:jc w:val="both"/>
        <w:rPr>
          <w:rFonts w:asciiTheme="minorHAnsi" w:hAnsiTheme="minorHAnsi" w:cstheme="minorHAnsi"/>
          <w:b/>
          <w:bCs/>
        </w:rPr>
      </w:pPr>
      <w:r w:rsidRPr="000559AE">
        <w:rPr>
          <w:rFonts w:asciiTheme="minorHAnsi" w:hAnsiTheme="minorHAnsi" w:cstheme="minorHAnsi"/>
          <w:b/>
          <w:bCs/>
        </w:rPr>
        <w:t>Software prostředí</w:t>
      </w:r>
    </w:p>
    <w:p w14:paraId="275CB216" w14:textId="77777777" w:rsidR="000559AE" w:rsidRPr="000559AE" w:rsidRDefault="000559AE" w:rsidP="000559AE">
      <w:pPr>
        <w:widowControl/>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Testované prohlížeče:</w:t>
      </w:r>
    </w:p>
    <w:p w14:paraId="2A28AC77" w14:textId="77777777" w:rsidR="000559AE" w:rsidRPr="000559AE" w:rsidRDefault="000559AE" w:rsidP="000559AE">
      <w:pPr>
        <w:widowControl/>
        <w:numPr>
          <w:ilvl w:val="0"/>
          <w:numId w:val="30"/>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Mozilla Firefox</w:t>
      </w:r>
      <w:r w:rsidRPr="000559AE">
        <w:rPr>
          <w:rFonts w:asciiTheme="minorHAnsi" w:hAnsiTheme="minorHAnsi" w:cstheme="minorHAnsi"/>
        </w:rPr>
        <w:t xml:space="preserve"> (nejnovější stabilní verze v době testování)</w:t>
      </w:r>
    </w:p>
    <w:p w14:paraId="756D2D17" w14:textId="77777777" w:rsidR="000559AE" w:rsidRPr="000559AE" w:rsidRDefault="000559AE" w:rsidP="000559AE">
      <w:pPr>
        <w:widowControl/>
        <w:numPr>
          <w:ilvl w:val="0"/>
          <w:numId w:val="30"/>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Google Chrome</w:t>
      </w:r>
      <w:r w:rsidRPr="000559AE">
        <w:rPr>
          <w:rFonts w:asciiTheme="minorHAnsi" w:hAnsiTheme="minorHAnsi" w:cstheme="minorHAnsi"/>
        </w:rPr>
        <w:t xml:space="preserve"> (nejnovější stabilní verze v době testování)</w:t>
      </w:r>
    </w:p>
    <w:p w14:paraId="7867BFB7" w14:textId="77777777" w:rsidR="000559AE" w:rsidRPr="000559AE" w:rsidRDefault="000559AE" w:rsidP="000559AE">
      <w:pPr>
        <w:widowControl/>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Vývojové nástroje:</w:t>
      </w:r>
    </w:p>
    <w:p w14:paraId="3F32D321" w14:textId="77777777" w:rsidR="000559AE" w:rsidRPr="000559AE" w:rsidRDefault="000559AE" w:rsidP="000559AE">
      <w:pPr>
        <w:widowControl/>
        <w:numPr>
          <w:ilvl w:val="0"/>
          <w:numId w:val="31"/>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rPr>
        <w:t>Visual Studio Code s rozšířeními pro WebGL/WebGPU development</w:t>
      </w:r>
    </w:p>
    <w:p w14:paraId="1BDA7860" w14:textId="77777777" w:rsidR="000559AE" w:rsidRPr="000559AE" w:rsidRDefault="000559AE" w:rsidP="000559AE">
      <w:pPr>
        <w:widowControl/>
        <w:numPr>
          <w:ilvl w:val="0"/>
          <w:numId w:val="31"/>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rPr>
        <w:t>Git pro verzování a dostupnost zdrojového kódu</w:t>
      </w:r>
    </w:p>
    <w:p w14:paraId="2748B71F" w14:textId="77777777" w:rsidR="000559AE" w:rsidRPr="000559AE" w:rsidRDefault="000559AE" w:rsidP="000559AE">
      <w:pPr>
        <w:widowControl/>
        <w:numPr>
          <w:ilvl w:val="0"/>
          <w:numId w:val="31"/>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rPr>
        <w:t>Local HTTP server pro eliminaci CORS omezení</w:t>
      </w:r>
    </w:p>
    <w:p w14:paraId="2BA5D53D" w14:textId="77777777" w:rsidR="000559AE" w:rsidRPr="000559AE" w:rsidRDefault="000559AE" w:rsidP="000559AE">
      <w:pPr>
        <w:widowControl/>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rPr>
        <w:t>Všechny testy jsou prováděny v čistém prostředí s restartovaným prohlížečem a vymazanou cache pro eliminaci externích faktorů ovlivňujących výkon.</w:t>
      </w:r>
    </w:p>
    <w:p w14:paraId="13F248C0" w14:textId="3C7D5E76" w:rsidR="000559AE" w:rsidRPr="000559AE" w:rsidRDefault="000559AE" w:rsidP="000559AE">
      <w:pPr>
        <w:pStyle w:val="Nadpis2"/>
      </w:pPr>
      <w:r w:rsidRPr="000559AE">
        <w:t>Definice testovacích scénářů</w:t>
      </w:r>
    </w:p>
    <w:p w14:paraId="50DD9B15" w14:textId="77777777" w:rsidR="000559AE" w:rsidRPr="000559AE" w:rsidRDefault="000559AE" w:rsidP="000559AE">
      <w:pPr>
        <w:widowControl/>
        <w:autoSpaceDE/>
        <w:autoSpaceDN/>
        <w:spacing w:before="100" w:beforeAutospacing="1" w:after="100" w:afterAutospacing="1" w:line="360" w:lineRule="auto"/>
        <w:ind w:left="360"/>
        <w:jc w:val="both"/>
        <w:rPr>
          <w:rFonts w:asciiTheme="minorHAnsi" w:hAnsiTheme="minorHAnsi" w:cstheme="minorHAnsi"/>
          <w:b/>
          <w:bCs/>
        </w:rPr>
      </w:pPr>
      <w:r w:rsidRPr="000559AE">
        <w:rPr>
          <w:rFonts w:asciiTheme="minorHAnsi" w:hAnsiTheme="minorHAnsi" w:cstheme="minorHAnsi"/>
          <w:b/>
          <w:bCs/>
        </w:rPr>
        <w:t>Komplexita scén</w:t>
      </w:r>
    </w:p>
    <w:p w14:paraId="60934A58" w14:textId="77777777" w:rsidR="000559AE" w:rsidRPr="000559AE" w:rsidRDefault="000559AE" w:rsidP="000559AE">
      <w:pPr>
        <w:widowControl/>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rPr>
        <w:t>Testovací scénáře jsou navrženy pro postupné zvyšování komplexity od základních primitiv po pokročilé renderovací techniky:</w:t>
      </w:r>
    </w:p>
    <w:p w14:paraId="0D980A62" w14:textId="77777777" w:rsidR="000559AE" w:rsidRPr="000559AE" w:rsidRDefault="000559AE" w:rsidP="000559AE">
      <w:pPr>
        <w:widowControl/>
        <w:numPr>
          <w:ilvl w:val="0"/>
          <w:numId w:val="32"/>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Baseline testy:</w:t>
      </w:r>
      <w:r w:rsidRPr="000559AE">
        <w:rPr>
          <w:rFonts w:asciiTheme="minorHAnsi" w:hAnsiTheme="minorHAnsi" w:cstheme="minorHAnsi"/>
        </w:rPr>
        <w:t xml:space="preserve"> Prázdná scéna a základní RGB trojúhelník pro měření overhead jednotlivých API</w:t>
      </w:r>
    </w:p>
    <w:p w14:paraId="1CD3011C" w14:textId="77777777" w:rsidR="000559AE" w:rsidRPr="000559AE" w:rsidRDefault="000559AE" w:rsidP="000559AE">
      <w:pPr>
        <w:widowControl/>
        <w:numPr>
          <w:ilvl w:val="0"/>
          <w:numId w:val="32"/>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lastRenderedPageBreak/>
        <w:t>Objektová komplexita:</w:t>
      </w:r>
      <w:r w:rsidRPr="000559AE">
        <w:rPr>
          <w:rFonts w:asciiTheme="minorHAnsi" w:hAnsiTheme="minorHAnsi" w:cstheme="minorHAnsi"/>
        </w:rPr>
        <w:t xml:space="preserve"> Scény s 100, 1 000 a 10 000 objektů pro testování škálovatelnosti</w:t>
      </w:r>
    </w:p>
    <w:p w14:paraId="65DE48CA" w14:textId="77777777" w:rsidR="000559AE" w:rsidRPr="000559AE" w:rsidRDefault="000559AE" w:rsidP="000559AE">
      <w:pPr>
        <w:widowControl/>
        <w:numPr>
          <w:ilvl w:val="0"/>
          <w:numId w:val="32"/>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Shaderová komplexita:</w:t>
      </w:r>
      <w:r w:rsidRPr="000559AE">
        <w:rPr>
          <w:rFonts w:asciiTheme="minorHAnsi" w:hAnsiTheme="minorHAnsi" w:cstheme="minorHAnsi"/>
        </w:rPr>
        <w:t xml:space="preserve"> Pokročilé techniky jako parallax mapping a procedurální animace</w:t>
      </w:r>
    </w:p>
    <w:p w14:paraId="1B9B6160" w14:textId="77777777" w:rsidR="000559AE" w:rsidRPr="000559AE" w:rsidRDefault="000559AE" w:rsidP="000559AE">
      <w:pPr>
        <w:widowControl/>
        <w:numPr>
          <w:ilvl w:val="0"/>
          <w:numId w:val="32"/>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Interaktivní scény:</w:t>
      </w:r>
      <w:r w:rsidRPr="000559AE">
        <w:rPr>
          <w:rFonts w:asciiTheme="minorHAnsi" w:hAnsiTheme="minorHAnsi" w:cstheme="minorHAnsi"/>
        </w:rPr>
        <w:t xml:space="preserve"> Testování responsivity při uživatelské interakci</w:t>
      </w:r>
    </w:p>
    <w:p w14:paraId="32F35A3F" w14:textId="77777777" w:rsidR="000559AE" w:rsidRPr="000559AE" w:rsidRDefault="000559AE" w:rsidP="000559AE">
      <w:pPr>
        <w:widowControl/>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rPr>
        <w:t xml:space="preserve">Standardní rozlišení pro všechny testy je </w:t>
      </w:r>
      <w:r w:rsidRPr="000559AE">
        <w:rPr>
          <w:rFonts w:asciiTheme="minorHAnsi" w:hAnsiTheme="minorHAnsi" w:cstheme="minorHAnsi"/>
          <w:b/>
          <w:bCs/>
        </w:rPr>
        <w:t>1920×1080 pixelů</w:t>
      </w:r>
      <w:r w:rsidRPr="000559AE">
        <w:rPr>
          <w:rFonts w:asciiTheme="minorHAnsi" w:hAnsiTheme="minorHAnsi" w:cstheme="minorHAnsi"/>
        </w:rPr>
        <w:t xml:space="preserve"> (Full HD), které představuje nejčastěji používané rozlišení v současnosti.</w:t>
      </w:r>
    </w:p>
    <w:p w14:paraId="3CD9E978" w14:textId="77777777" w:rsidR="000559AE" w:rsidRPr="000559AE" w:rsidRDefault="000559AE" w:rsidP="00AB49D8">
      <w:pPr>
        <w:widowControl/>
        <w:autoSpaceDE/>
        <w:autoSpaceDN/>
        <w:spacing w:before="100" w:beforeAutospacing="1" w:after="100" w:afterAutospacing="1" w:line="360" w:lineRule="auto"/>
        <w:ind w:left="360"/>
        <w:jc w:val="both"/>
        <w:rPr>
          <w:rFonts w:asciiTheme="minorHAnsi" w:hAnsiTheme="minorHAnsi" w:cstheme="minorHAnsi"/>
          <w:b/>
          <w:bCs/>
        </w:rPr>
      </w:pPr>
      <w:r w:rsidRPr="000559AE">
        <w:rPr>
          <w:rFonts w:asciiTheme="minorHAnsi" w:hAnsiTheme="minorHAnsi" w:cstheme="minorHAnsi"/>
          <w:b/>
          <w:bCs/>
        </w:rPr>
        <w:t>Typ testovaných objektů</w:t>
      </w:r>
    </w:p>
    <w:p w14:paraId="0EDE7E7B" w14:textId="77777777" w:rsidR="000559AE" w:rsidRPr="000559AE" w:rsidRDefault="000559AE" w:rsidP="000559AE">
      <w:pPr>
        <w:widowControl/>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rPr>
        <w:t xml:space="preserve">Základní testovací objekty jsou </w:t>
      </w:r>
      <w:r w:rsidRPr="000559AE">
        <w:rPr>
          <w:rFonts w:asciiTheme="minorHAnsi" w:hAnsiTheme="minorHAnsi" w:cstheme="minorHAnsi"/>
          <w:b/>
          <w:bCs/>
        </w:rPr>
        <w:t>krychlové geometrie</w:t>
      </w:r>
      <w:r w:rsidRPr="000559AE">
        <w:rPr>
          <w:rFonts w:asciiTheme="minorHAnsi" w:hAnsiTheme="minorHAnsi" w:cstheme="minorHAnsi"/>
        </w:rPr>
        <w:t xml:space="preserve"> (cube), kde každý objekt obsahuje 12 trojúhelníků (6 stěn × 2 trojúhelníky). Scéna s 10 000 objektů tedy obsahuje přibližně </w:t>
      </w:r>
      <w:r w:rsidRPr="000559AE">
        <w:rPr>
          <w:rFonts w:asciiTheme="minorHAnsi" w:hAnsiTheme="minorHAnsi" w:cstheme="minorHAnsi"/>
          <w:b/>
          <w:bCs/>
        </w:rPr>
        <w:t>120 000 trojúhelníků</w:t>
      </w:r>
      <w:r w:rsidRPr="000559AE">
        <w:rPr>
          <w:rFonts w:asciiTheme="minorHAnsi" w:hAnsiTheme="minorHAnsi" w:cstheme="minorHAnsi"/>
        </w:rPr>
        <w:t>, což představuje realistickou zátěž pro střední až pokročilé 3D webové aplikace.</w:t>
      </w:r>
    </w:p>
    <w:p w14:paraId="08A6FF04" w14:textId="30B731B3" w:rsidR="000559AE" w:rsidRPr="000559AE" w:rsidRDefault="000559AE" w:rsidP="00AB49D8">
      <w:pPr>
        <w:pStyle w:val="Nadpis2"/>
      </w:pPr>
      <w:r w:rsidRPr="000559AE">
        <w:t>Měřené metriky a nástroje</w:t>
      </w:r>
    </w:p>
    <w:p w14:paraId="0991F720" w14:textId="77777777" w:rsidR="000559AE" w:rsidRPr="000559AE" w:rsidRDefault="000559AE" w:rsidP="00AB49D8">
      <w:pPr>
        <w:pStyle w:val="Nadpis3"/>
        <w:numPr>
          <w:ilvl w:val="0"/>
          <w:numId w:val="0"/>
        </w:numPr>
      </w:pPr>
      <w:r w:rsidRPr="000559AE">
        <w:t>Performance metriky</w:t>
      </w:r>
    </w:p>
    <w:p w14:paraId="3FC242B8" w14:textId="77777777" w:rsidR="000559AE" w:rsidRPr="000559AE" w:rsidRDefault="000559AE" w:rsidP="000559AE">
      <w:pPr>
        <w:widowControl/>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Frames Per Second (FPS):</w:t>
      </w:r>
    </w:p>
    <w:p w14:paraId="1A865A3F" w14:textId="77777777" w:rsidR="000559AE" w:rsidRPr="000559AE" w:rsidRDefault="000559AE" w:rsidP="000559AE">
      <w:pPr>
        <w:widowControl/>
        <w:numPr>
          <w:ilvl w:val="0"/>
          <w:numId w:val="33"/>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rPr>
        <w:t xml:space="preserve">Měřeno pomocí knihovny </w:t>
      </w:r>
      <w:r w:rsidRPr="000559AE">
        <w:rPr>
          <w:rFonts w:asciiTheme="minorHAnsi" w:hAnsiTheme="minorHAnsi" w:cstheme="minorHAnsi"/>
          <w:b/>
          <w:bCs/>
        </w:rPr>
        <w:t>stats.js</w:t>
      </w:r>
      <w:r w:rsidRPr="000559AE">
        <w:rPr>
          <w:rFonts w:asciiTheme="minorHAnsi" w:hAnsiTheme="minorHAnsi" w:cstheme="minorHAnsi"/>
        </w:rPr>
        <w:t xml:space="preserve"> integrované přímo do aplikace</w:t>
      </w:r>
    </w:p>
    <w:p w14:paraId="2F40EEB7" w14:textId="77777777" w:rsidR="000559AE" w:rsidRPr="000559AE" w:rsidRDefault="000559AE" w:rsidP="000559AE">
      <w:pPr>
        <w:widowControl/>
        <w:numPr>
          <w:ilvl w:val="0"/>
          <w:numId w:val="33"/>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rPr>
        <w:t>Vzorkování každý frame po dobu 2-3 minut pro stabilní průměr</w:t>
      </w:r>
    </w:p>
    <w:p w14:paraId="6912B56D" w14:textId="77777777" w:rsidR="000559AE" w:rsidRPr="000559AE" w:rsidRDefault="000559AE" w:rsidP="000559AE">
      <w:pPr>
        <w:widowControl/>
        <w:numPr>
          <w:ilvl w:val="0"/>
          <w:numId w:val="33"/>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rPr>
        <w:t>Zaznamenávání minimum, maximum, průměr a medián hodnot</w:t>
      </w:r>
    </w:p>
    <w:p w14:paraId="0DC6F35D" w14:textId="77777777" w:rsidR="000559AE" w:rsidRPr="000559AE" w:rsidRDefault="000559AE" w:rsidP="000559AE">
      <w:pPr>
        <w:widowControl/>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Memory Usage:</w:t>
      </w:r>
    </w:p>
    <w:p w14:paraId="2472E551" w14:textId="77777777" w:rsidR="000559AE" w:rsidRPr="000559AE" w:rsidRDefault="000559AE" w:rsidP="000559AE">
      <w:pPr>
        <w:widowControl/>
        <w:numPr>
          <w:ilvl w:val="0"/>
          <w:numId w:val="34"/>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Heap Memory:</w:t>
      </w:r>
      <w:r w:rsidRPr="000559AE">
        <w:rPr>
          <w:rFonts w:asciiTheme="minorHAnsi" w:hAnsiTheme="minorHAnsi" w:cstheme="minorHAnsi"/>
        </w:rPr>
        <w:t xml:space="preserve"> Měřeno prostřednictvím Chrome DevTools Memory tab</w:t>
      </w:r>
    </w:p>
    <w:p w14:paraId="66D4268C" w14:textId="77777777" w:rsidR="000559AE" w:rsidRPr="000559AE" w:rsidRDefault="000559AE" w:rsidP="000559AE">
      <w:pPr>
        <w:widowControl/>
        <w:numPr>
          <w:ilvl w:val="0"/>
          <w:numId w:val="34"/>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GPU Memory:</w:t>
      </w:r>
      <w:r w:rsidRPr="000559AE">
        <w:rPr>
          <w:rFonts w:asciiTheme="minorHAnsi" w:hAnsiTheme="minorHAnsi" w:cstheme="minorHAnsi"/>
        </w:rPr>
        <w:t xml:space="preserve"> Monitoring prostřednictvím browser performance API</w:t>
      </w:r>
    </w:p>
    <w:p w14:paraId="73D7A5B1" w14:textId="77777777" w:rsidR="000559AE" w:rsidRPr="000559AE" w:rsidRDefault="000559AE" w:rsidP="000559AE">
      <w:pPr>
        <w:widowControl/>
        <w:numPr>
          <w:ilvl w:val="0"/>
          <w:numId w:val="34"/>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Memory leaks detection:</w:t>
      </w:r>
      <w:r w:rsidRPr="000559AE">
        <w:rPr>
          <w:rFonts w:asciiTheme="minorHAnsi" w:hAnsiTheme="minorHAnsi" w:cstheme="minorHAnsi"/>
        </w:rPr>
        <w:t xml:space="preserve"> Porovnání stavu paměti před a po testu</w:t>
      </w:r>
    </w:p>
    <w:p w14:paraId="32FC7987" w14:textId="77777777" w:rsidR="000559AE" w:rsidRPr="000559AE" w:rsidRDefault="000559AE" w:rsidP="000559AE">
      <w:pPr>
        <w:widowControl/>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Loading Performance:</w:t>
      </w:r>
    </w:p>
    <w:p w14:paraId="1ACEFE32" w14:textId="77777777" w:rsidR="000559AE" w:rsidRPr="000559AE" w:rsidRDefault="000559AE" w:rsidP="000559AE">
      <w:pPr>
        <w:widowControl/>
        <w:numPr>
          <w:ilvl w:val="0"/>
          <w:numId w:val="35"/>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Asset loading time:</w:t>
      </w:r>
      <w:r w:rsidRPr="000559AE">
        <w:rPr>
          <w:rFonts w:asciiTheme="minorHAnsi" w:hAnsiTheme="minorHAnsi" w:cstheme="minorHAnsi"/>
        </w:rPr>
        <w:t xml:space="preserve"> Doba načítání 3D modelů, textur a shaderů</w:t>
      </w:r>
    </w:p>
    <w:p w14:paraId="11FA88F4" w14:textId="77777777" w:rsidR="000559AE" w:rsidRPr="000559AE" w:rsidRDefault="000559AE" w:rsidP="000559AE">
      <w:pPr>
        <w:widowControl/>
        <w:numPr>
          <w:ilvl w:val="0"/>
          <w:numId w:val="35"/>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Shader compilation time:</w:t>
      </w:r>
      <w:r w:rsidRPr="000559AE">
        <w:rPr>
          <w:rFonts w:asciiTheme="minorHAnsi" w:hAnsiTheme="minorHAnsi" w:cstheme="minorHAnsi"/>
        </w:rPr>
        <w:t xml:space="preserve"> Měření doby kompilace vertex a fragment shaderů</w:t>
      </w:r>
    </w:p>
    <w:p w14:paraId="5364A260" w14:textId="77777777" w:rsidR="000559AE" w:rsidRPr="000559AE" w:rsidRDefault="000559AE" w:rsidP="000559AE">
      <w:pPr>
        <w:widowControl/>
        <w:numPr>
          <w:ilvl w:val="0"/>
          <w:numId w:val="35"/>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Time to first frame:</w:t>
      </w:r>
      <w:r w:rsidRPr="000559AE">
        <w:rPr>
          <w:rFonts w:asciiTheme="minorHAnsi" w:hAnsiTheme="minorHAnsi" w:cstheme="minorHAnsi"/>
        </w:rPr>
        <w:t xml:space="preserve"> Doba od inicializace do prvního vykresleného snímku</w:t>
      </w:r>
    </w:p>
    <w:p w14:paraId="56B61D62" w14:textId="77777777" w:rsidR="000559AE" w:rsidRPr="000559AE" w:rsidRDefault="000559AE" w:rsidP="00AB49D8">
      <w:pPr>
        <w:widowControl/>
        <w:autoSpaceDE/>
        <w:autoSpaceDN/>
        <w:spacing w:before="100" w:beforeAutospacing="1" w:after="100" w:afterAutospacing="1" w:line="360" w:lineRule="auto"/>
        <w:ind w:left="360"/>
        <w:jc w:val="both"/>
        <w:rPr>
          <w:rFonts w:asciiTheme="minorHAnsi" w:hAnsiTheme="minorHAnsi" w:cstheme="minorHAnsi"/>
          <w:b/>
          <w:bCs/>
        </w:rPr>
      </w:pPr>
      <w:r w:rsidRPr="000559AE">
        <w:rPr>
          <w:rFonts w:asciiTheme="minorHAnsi" w:hAnsiTheme="minorHAnsi" w:cstheme="minorHAnsi"/>
          <w:b/>
          <w:bCs/>
        </w:rPr>
        <w:t>Nástroje pro měření</w:t>
      </w:r>
    </w:p>
    <w:p w14:paraId="239210A5" w14:textId="77777777" w:rsidR="000559AE" w:rsidRPr="000559AE" w:rsidRDefault="000559AE" w:rsidP="000559AE">
      <w:pPr>
        <w:widowControl/>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lastRenderedPageBreak/>
        <w:t>Browser-integrated nástroje:</w:t>
      </w:r>
    </w:p>
    <w:p w14:paraId="35954DD4" w14:textId="77777777" w:rsidR="000559AE" w:rsidRPr="000559AE" w:rsidRDefault="000559AE" w:rsidP="000559AE">
      <w:pPr>
        <w:widowControl/>
        <w:numPr>
          <w:ilvl w:val="0"/>
          <w:numId w:val="36"/>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Chrome DevTools Performance tab</w:t>
      </w:r>
      <w:r w:rsidRPr="000559AE">
        <w:rPr>
          <w:rFonts w:asciiTheme="minorHAnsi" w:hAnsiTheme="minorHAnsi" w:cstheme="minorHAnsi"/>
        </w:rPr>
        <w:t xml:space="preserve"> pro detailní analýzu rendering pipeline</w:t>
      </w:r>
    </w:p>
    <w:p w14:paraId="3BD78739" w14:textId="77777777" w:rsidR="000559AE" w:rsidRPr="000559AE" w:rsidRDefault="000559AE" w:rsidP="000559AE">
      <w:pPr>
        <w:widowControl/>
        <w:numPr>
          <w:ilvl w:val="0"/>
          <w:numId w:val="36"/>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Firefox Developer Tools</w:t>
      </w:r>
      <w:r w:rsidRPr="000559AE">
        <w:rPr>
          <w:rFonts w:asciiTheme="minorHAnsi" w:hAnsiTheme="minorHAnsi" w:cstheme="minorHAnsi"/>
        </w:rPr>
        <w:t xml:space="preserve"> pro cross-browser validaci výsledků</w:t>
      </w:r>
    </w:p>
    <w:p w14:paraId="566B5AF1" w14:textId="77777777" w:rsidR="000559AE" w:rsidRPr="000559AE" w:rsidRDefault="000559AE" w:rsidP="000559AE">
      <w:pPr>
        <w:widowControl/>
        <w:numPr>
          <w:ilvl w:val="0"/>
          <w:numId w:val="36"/>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WebGL/WebGPU Inspector extensions</w:t>
      </w:r>
      <w:r w:rsidRPr="000559AE">
        <w:rPr>
          <w:rFonts w:asciiTheme="minorHAnsi" w:hAnsiTheme="minorHAnsi" w:cstheme="minorHAnsi"/>
        </w:rPr>
        <w:t xml:space="preserve"> pro GPU-specific metriky</w:t>
      </w:r>
    </w:p>
    <w:p w14:paraId="6F8CA318" w14:textId="77777777" w:rsidR="000559AE" w:rsidRPr="000559AE" w:rsidRDefault="000559AE" w:rsidP="000559AE">
      <w:pPr>
        <w:widowControl/>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Custom monitoring:</w:t>
      </w:r>
    </w:p>
    <w:p w14:paraId="0159BDDE" w14:textId="77777777" w:rsidR="000559AE" w:rsidRPr="000559AE" w:rsidRDefault="000559AE" w:rsidP="000559AE">
      <w:pPr>
        <w:widowControl/>
        <w:numPr>
          <w:ilvl w:val="0"/>
          <w:numId w:val="37"/>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rPr>
        <w:t xml:space="preserve">Rozšířená </w:t>
      </w:r>
      <w:r w:rsidRPr="000559AE">
        <w:rPr>
          <w:rFonts w:asciiTheme="minorHAnsi" w:hAnsiTheme="minorHAnsi" w:cstheme="minorHAnsi"/>
          <w:b/>
          <w:bCs/>
        </w:rPr>
        <w:t>stats.js</w:t>
      </w:r>
      <w:r w:rsidRPr="000559AE">
        <w:rPr>
          <w:rFonts w:asciiTheme="minorHAnsi" w:hAnsiTheme="minorHAnsi" w:cstheme="minorHAnsi"/>
        </w:rPr>
        <w:t xml:space="preserve"> implementace s exportem dat</w:t>
      </w:r>
    </w:p>
    <w:p w14:paraId="6AD5A1B9" w14:textId="77777777" w:rsidR="000559AE" w:rsidRPr="000559AE" w:rsidRDefault="000559AE" w:rsidP="000559AE">
      <w:pPr>
        <w:widowControl/>
        <w:numPr>
          <w:ilvl w:val="0"/>
          <w:numId w:val="37"/>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rPr>
        <w:t>Automatizované logování metrik do JSON formátu</w:t>
      </w:r>
    </w:p>
    <w:p w14:paraId="20AA1944" w14:textId="77777777" w:rsidR="000559AE" w:rsidRPr="000559AE" w:rsidRDefault="000559AE" w:rsidP="000559AE">
      <w:pPr>
        <w:widowControl/>
        <w:numPr>
          <w:ilvl w:val="0"/>
          <w:numId w:val="37"/>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rPr>
        <w:t>Real-time monitoring s možností exportu pro statistickou analýzu</w:t>
      </w:r>
    </w:p>
    <w:p w14:paraId="389809AA" w14:textId="32849863" w:rsidR="000559AE" w:rsidRPr="000559AE" w:rsidRDefault="000559AE" w:rsidP="00AB49D8">
      <w:pPr>
        <w:pStyle w:val="Nadpis2"/>
      </w:pPr>
      <w:r w:rsidRPr="000559AE">
        <w:t>Statistická metodologie</w:t>
      </w:r>
    </w:p>
    <w:p w14:paraId="3BB78EEF" w14:textId="77777777" w:rsidR="000559AE" w:rsidRPr="000559AE" w:rsidRDefault="000559AE" w:rsidP="00AB49D8">
      <w:pPr>
        <w:widowControl/>
        <w:autoSpaceDE/>
        <w:autoSpaceDN/>
        <w:spacing w:before="100" w:beforeAutospacing="1" w:after="100" w:afterAutospacing="1" w:line="360" w:lineRule="auto"/>
        <w:jc w:val="both"/>
        <w:rPr>
          <w:rFonts w:asciiTheme="minorHAnsi" w:hAnsiTheme="minorHAnsi" w:cstheme="minorHAnsi"/>
          <w:b/>
          <w:bCs/>
        </w:rPr>
      </w:pPr>
      <w:r w:rsidRPr="000559AE">
        <w:rPr>
          <w:rFonts w:asciiTheme="minorHAnsi" w:hAnsiTheme="minorHAnsi" w:cstheme="minorHAnsi"/>
          <w:b/>
          <w:bCs/>
        </w:rPr>
        <w:t>Validita a reprodukovatelnost</w:t>
      </w:r>
    </w:p>
    <w:p w14:paraId="0BF327F1" w14:textId="77777777" w:rsidR="000559AE" w:rsidRPr="000559AE" w:rsidRDefault="000559AE" w:rsidP="000559AE">
      <w:pPr>
        <w:widowControl/>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Počet opakování:</w:t>
      </w:r>
      <w:r w:rsidRPr="000559AE">
        <w:rPr>
          <w:rFonts w:asciiTheme="minorHAnsi" w:hAnsiTheme="minorHAnsi" w:cstheme="minorHAnsi"/>
        </w:rPr>
        <w:t xml:space="preserve"> Každý test je opakován </w:t>
      </w:r>
      <w:r w:rsidRPr="000559AE">
        <w:rPr>
          <w:rFonts w:asciiTheme="minorHAnsi" w:hAnsiTheme="minorHAnsi" w:cstheme="minorHAnsi"/>
          <w:b/>
          <w:bCs/>
        </w:rPr>
        <w:t>10krát</w:t>
      </w:r>
      <w:r w:rsidRPr="000559AE">
        <w:rPr>
          <w:rFonts w:asciiTheme="minorHAnsi" w:hAnsiTheme="minorHAnsi" w:cstheme="minorHAnsi"/>
        </w:rPr>
        <w:t xml:space="preserve"> pro zajištění statistické významnosti a eliminaci náhodných výkyvů.</w:t>
      </w:r>
    </w:p>
    <w:p w14:paraId="0A4FF61C" w14:textId="77777777" w:rsidR="000559AE" w:rsidRPr="000559AE" w:rsidRDefault="000559AE" w:rsidP="000559AE">
      <w:pPr>
        <w:widowControl/>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Statistické vyhodnocení:</w:t>
      </w:r>
    </w:p>
    <w:p w14:paraId="38A1546F" w14:textId="77777777" w:rsidR="000559AE" w:rsidRPr="000559AE" w:rsidRDefault="000559AE" w:rsidP="000559AE">
      <w:pPr>
        <w:widowControl/>
        <w:numPr>
          <w:ilvl w:val="0"/>
          <w:numId w:val="38"/>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Medián</w:t>
      </w:r>
      <w:r w:rsidRPr="000559AE">
        <w:rPr>
          <w:rFonts w:asciiTheme="minorHAnsi" w:hAnsiTheme="minorHAnsi" w:cstheme="minorHAnsi"/>
        </w:rPr>
        <w:t xml:space="preserve"> jako primární metrika (odolnost proti outliers)</w:t>
      </w:r>
    </w:p>
    <w:p w14:paraId="2030EC03" w14:textId="77777777" w:rsidR="000559AE" w:rsidRPr="000559AE" w:rsidRDefault="000559AE" w:rsidP="000559AE">
      <w:pPr>
        <w:widowControl/>
        <w:numPr>
          <w:ilvl w:val="0"/>
          <w:numId w:val="38"/>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Průměr</w:t>
      </w:r>
      <w:r w:rsidRPr="000559AE">
        <w:rPr>
          <w:rFonts w:asciiTheme="minorHAnsi" w:hAnsiTheme="minorHAnsi" w:cstheme="minorHAnsi"/>
        </w:rPr>
        <w:t xml:space="preserve"> pro srovnání s průmyslovými standardy</w:t>
      </w:r>
    </w:p>
    <w:p w14:paraId="0FDADFB9" w14:textId="77777777" w:rsidR="000559AE" w:rsidRPr="000559AE" w:rsidRDefault="000559AE" w:rsidP="000559AE">
      <w:pPr>
        <w:widowControl/>
        <w:numPr>
          <w:ilvl w:val="0"/>
          <w:numId w:val="38"/>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Směrodatná odchylka</w:t>
      </w:r>
      <w:r w:rsidRPr="000559AE">
        <w:rPr>
          <w:rFonts w:asciiTheme="minorHAnsi" w:hAnsiTheme="minorHAnsi" w:cstheme="minorHAnsi"/>
        </w:rPr>
        <w:t xml:space="preserve"> pro měření konzistence výkonu</w:t>
      </w:r>
    </w:p>
    <w:p w14:paraId="5AC56B43" w14:textId="77777777" w:rsidR="000559AE" w:rsidRPr="000559AE" w:rsidRDefault="000559AE" w:rsidP="000559AE">
      <w:pPr>
        <w:widowControl/>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Threshold pro validitu:</w:t>
      </w:r>
      <w:r w:rsidRPr="000559AE">
        <w:rPr>
          <w:rFonts w:asciiTheme="minorHAnsi" w:hAnsiTheme="minorHAnsi" w:cstheme="minorHAnsi"/>
        </w:rPr>
        <w:t xml:space="preserve"> Pokud směrodatná odchylka překročí 15% průměrné hodnoty, test je zopakován s analýzou příčin variance.</w:t>
      </w:r>
    </w:p>
    <w:p w14:paraId="62B0C5E0" w14:textId="77777777" w:rsidR="000559AE" w:rsidRPr="000559AE" w:rsidRDefault="000559AE" w:rsidP="00AB49D8">
      <w:pPr>
        <w:widowControl/>
        <w:autoSpaceDE/>
        <w:autoSpaceDN/>
        <w:spacing w:before="100" w:beforeAutospacing="1" w:after="100" w:afterAutospacing="1" w:line="360" w:lineRule="auto"/>
        <w:jc w:val="both"/>
        <w:rPr>
          <w:rFonts w:asciiTheme="minorHAnsi" w:hAnsiTheme="minorHAnsi" w:cstheme="minorHAnsi"/>
          <w:b/>
          <w:bCs/>
        </w:rPr>
      </w:pPr>
      <w:r w:rsidRPr="000559AE">
        <w:rPr>
          <w:rFonts w:asciiTheme="minorHAnsi" w:hAnsiTheme="minorHAnsi" w:cstheme="minorHAnsi"/>
          <w:b/>
          <w:bCs/>
        </w:rPr>
        <w:t>Eliminace externích faktorů</w:t>
      </w:r>
    </w:p>
    <w:p w14:paraId="32A408BA" w14:textId="77777777" w:rsidR="000559AE" w:rsidRPr="000559AE" w:rsidRDefault="000559AE" w:rsidP="000559AE">
      <w:pPr>
        <w:widowControl/>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Před každým testem:</w:t>
      </w:r>
    </w:p>
    <w:p w14:paraId="59EFA60E" w14:textId="77777777" w:rsidR="000559AE" w:rsidRPr="000559AE" w:rsidRDefault="000559AE" w:rsidP="000559AE">
      <w:pPr>
        <w:widowControl/>
        <w:numPr>
          <w:ilvl w:val="0"/>
          <w:numId w:val="39"/>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rPr>
        <w:t>Restart prohlížeče a vymazání cache</w:t>
      </w:r>
    </w:p>
    <w:p w14:paraId="59C242CC" w14:textId="77777777" w:rsidR="000559AE" w:rsidRPr="000559AE" w:rsidRDefault="000559AE" w:rsidP="000559AE">
      <w:pPr>
        <w:widowControl/>
        <w:numPr>
          <w:ilvl w:val="0"/>
          <w:numId w:val="39"/>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rPr>
        <w:t>Ukončení nepotřebných background procesů</w:t>
      </w:r>
    </w:p>
    <w:p w14:paraId="0C89728A" w14:textId="77777777" w:rsidR="000559AE" w:rsidRPr="000559AE" w:rsidRDefault="000559AE" w:rsidP="000559AE">
      <w:pPr>
        <w:widowControl/>
        <w:numPr>
          <w:ilvl w:val="0"/>
          <w:numId w:val="39"/>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rPr>
        <w:t>Standardizace system load (idle CPU &lt; 5%)</w:t>
      </w:r>
    </w:p>
    <w:p w14:paraId="0FFBD73A" w14:textId="77777777" w:rsidR="000559AE" w:rsidRPr="000559AE" w:rsidRDefault="000559AE" w:rsidP="000559AE">
      <w:pPr>
        <w:widowControl/>
        <w:numPr>
          <w:ilvl w:val="0"/>
          <w:numId w:val="39"/>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rPr>
        <w:t>Kontrola dostupné RAM a GPU paměti</w:t>
      </w:r>
    </w:p>
    <w:p w14:paraId="4B7C7D4C" w14:textId="77777777" w:rsidR="000559AE" w:rsidRPr="000559AE" w:rsidRDefault="000559AE" w:rsidP="000559AE">
      <w:pPr>
        <w:widowControl/>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lastRenderedPageBreak/>
        <w:t>Během testování:</w:t>
      </w:r>
    </w:p>
    <w:p w14:paraId="01DFB36A" w14:textId="77777777" w:rsidR="000559AE" w:rsidRPr="000559AE" w:rsidRDefault="000559AE" w:rsidP="000559AE">
      <w:pPr>
        <w:widowControl/>
        <w:numPr>
          <w:ilvl w:val="0"/>
          <w:numId w:val="40"/>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rPr>
        <w:t>Minimalizace systémových interrupts</w:t>
      </w:r>
    </w:p>
    <w:p w14:paraId="7DF2A513" w14:textId="77777777" w:rsidR="000559AE" w:rsidRPr="000559AE" w:rsidRDefault="000559AE" w:rsidP="000559AE">
      <w:pPr>
        <w:widowControl/>
        <w:numPr>
          <w:ilvl w:val="0"/>
          <w:numId w:val="40"/>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rPr>
        <w:t>Monitoring system resources pro detekci anomálií</w:t>
      </w:r>
    </w:p>
    <w:p w14:paraId="60B3B341" w14:textId="77777777" w:rsidR="000559AE" w:rsidRPr="000559AE" w:rsidRDefault="000559AE" w:rsidP="000559AE">
      <w:pPr>
        <w:widowControl/>
        <w:numPr>
          <w:ilvl w:val="0"/>
          <w:numId w:val="40"/>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rPr>
        <w:t>Automatické zaznamenávání environment conditions</w:t>
      </w:r>
    </w:p>
    <w:p w14:paraId="68F09E00" w14:textId="77777777" w:rsidR="000559AE" w:rsidRPr="000559AE" w:rsidRDefault="000559AE" w:rsidP="00AB49D8">
      <w:pPr>
        <w:widowControl/>
        <w:autoSpaceDE/>
        <w:autoSpaceDN/>
        <w:spacing w:before="100" w:beforeAutospacing="1" w:after="100" w:afterAutospacing="1" w:line="360" w:lineRule="auto"/>
        <w:jc w:val="both"/>
        <w:rPr>
          <w:rFonts w:asciiTheme="minorHAnsi" w:hAnsiTheme="minorHAnsi" w:cstheme="minorHAnsi"/>
          <w:b/>
          <w:bCs/>
        </w:rPr>
      </w:pPr>
      <w:r w:rsidRPr="000559AE">
        <w:rPr>
          <w:rFonts w:asciiTheme="minorHAnsi" w:hAnsiTheme="minorHAnsi" w:cstheme="minorHAnsi"/>
          <w:b/>
          <w:bCs/>
        </w:rPr>
        <w:t>Warm-up období a JIT optimalizace</w:t>
      </w:r>
    </w:p>
    <w:p w14:paraId="71EA5A96" w14:textId="77777777" w:rsidR="000559AE" w:rsidRPr="000559AE" w:rsidRDefault="000559AE" w:rsidP="000559AE">
      <w:pPr>
        <w:widowControl/>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rPr>
        <w:t>Moderní JavaScript enginy implementují Just-In-Time (JIT) kompilaci, která může ovlivnit výkonnostní metriky zejména v prvních sekundách běhu aplikace. Proto jsou všechna měření zaznamenávána od samého začátku testu, ale s možností dodatečné analýzy prvních 10-20 sekund pro identifikaci JIT efektů. V případě zjištění výrazných optimalizačních efektů budou tyto období vyloučeny ze základních statistik s odpovídajícím zdůvodněním.</w:t>
      </w:r>
    </w:p>
    <w:p w14:paraId="46A21E9C" w14:textId="08B992A7" w:rsidR="000559AE" w:rsidRPr="000559AE" w:rsidRDefault="000559AE" w:rsidP="00AB49D8">
      <w:pPr>
        <w:pStyle w:val="Nadpis2"/>
      </w:pPr>
      <w:r w:rsidRPr="000559AE">
        <w:t>Dokumentace a reprodukovatelnost</w:t>
      </w:r>
    </w:p>
    <w:p w14:paraId="547D12B9" w14:textId="77777777" w:rsidR="000559AE" w:rsidRPr="000559AE" w:rsidRDefault="000559AE" w:rsidP="000559AE">
      <w:pPr>
        <w:widowControl/>
        <w:numPr>
          <w:ilvl w:val="0"/>
          <w:numId w:val="20"/>
        </w:numPr>
        <w:tabs>
          <w:tab w:val="num" w:pos="360"/>
        </w:tabs>
        <w:autoSpaceDE/>
        <w:autoSpaceDN/>
        <w:spacing w:before="100" w:beforeAutospacing="1" w:after="100" w:afterAutospacing="1" w:line="360" w:lineRule="auto"/>
        <w:jc w:val="both"/>
        <w:rPr>
          <w:rFonts w:asciiTheme="minorHAnsi" w:hAnsiTheme="minorHAnsi" w:cstheme="minorHAnsi"/>
          <w:b/>
          <w:bCs/>
        </w:rPr>
      </w:pPr>
      <w:r w:rsidRPr="000559AE">
        <w:rPr>
          <w:rFonts w:asciiTheme="minorHAnsi" w:hAnsiTheme="minorHAnsi" w:cstheme="minorHAnsi"/>
          <w:b/>
          <w:bCs/>
        </w:rPr>
        <w:t>Zdrojový kód</w:t>
      </w:r>
    </w:p>
    <w:p w14:paraId="5D442B0E" w14:textId="77777777" w:rsidR="000559AE" w:rsidRPr="000559AE" w:rsidRDefault="000559AE" w:rsidP="000559AE">
      <w:pPr>
        <w:widowControl/>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rPr>
        <w:t xml:space="preserve">Veškerý zdrojový kód implementovaných experimentů je </w:t>
      </w:r>
      <w:r w:rsidRPr="000559AE">
        <w:rPr>
          <w:rFonts w:asciiTheme="minorHAnsi" w:hAnsiTheme="minorHAnsi" w:cstheme="minorHAnsi"/>
          <w:b/>
          <w:bCs/>
        </w:rPr>
        <w:t>veřejně dostupný</w:t>
      </w:r>
      <w:r w:rsidRPr="000559AE">
        <w:rPr>
          <w:rFonts w:asciiTheme="minorHAnsi" w:hAnsiTheme="minorHAnsi" w:cstheme="minorHAnsi"/>
        </w:rPr>
        <w:t xml:space="preserve"> prostřednictvím Git repository. V textu práce jsou uvedeny klíčové fragmenty kódu (shadery, kritické algoritmy), zatímco kompletní implementace včetně benchmarking nástrojů je referencována s možností nezávislé verifikace výsledků.</w:t>
      </w:r>
    </w:p>
    <w:p w14:paraId="1B34AEDA" w14:textId="77777777" w:rsidR="000559AE" w:rsidRPr="000559AE" w:rsidRDefault="000559AE" w:rsidP="000559AE">
      <w:pPr>
        <w:widowControl/>
        <w:numPr>
          <w:ilvl w:val="0"/>
          <w:numId w:val="20"/>
        </w:numPr>
        <w:tabs>
          <w:tab w:val="num" w:pos="360"/>
        </w:tabs>
        <w:autoSpaceDE/>
        <w:autoSpaceDN/>
        <w:spacing w:before="100" w:beforeAutospacing="1" w:after="100" w:afterAutospacing="1" w:line="360" w:lineRule="auto"/>
        <w:jc w:val="both"/>
        <w:rPr>
          <w:rFonts w:asciiTheme="minorHAnsi" w:hAnsiTheme="minorHAnsi" w:cstheme="minorHAnsi"/>
          <w:b/>
          <w:bCs/>
        </w:rPr>
      </w:pPr>
      <w:r w:rsidRPr="000559AE">
        <w:rPr>
          <w:rFonts w:asciiTheme="minorHAnsi" w:hAnsiTheme="minorHAnsi" w:cstheme="minorHAnsi"/>
          <w:b/>
          <w:bCs/>
        </w:rPr>
        <w:t>Výstupní data</w:t>
      </w:r>
    </w:p>
    <w:p w14:paraId="4F2490D9" w14:textId="77777777" w:rsidR="000559AE" w:rsidRPr="000559AE" w:rsidRDefault="000559AE" w:rsidP="000559AE">
      <w:pPr>
        <w:widowControl/>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Formát výsledků:</w:t>
      </w:r>
    </w:p>
    <w:p w14:paraId="48D5C2C0" w14:textId="77777777" w:rsidR="000559AE" w:rsidRPr="000559AE" w:rsidRDefault="000559AE" w:rsidP="000559AE">
      <w:pPr>
        <w:widowControl/>
        <w:numPr>
          <w:ilvl w:val="0"/>
          <w:numId w:val="41"/>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Raw data</w:t>
      </w:r>
      <w:r w:rsidRPr="000559AE">
        <w:rPr>
          <w:rFonts w:asciiTheme="minorHAnsi" w:hAnsiTheme="minorHAnsi" w:cstheme="minorHAnsi"/>
        </w:rPr>
        <w:t xml:space="preserve"> v JSON formátu pro možnost reanalýzy</w:t>
      </w:r>
    </w:p>
    <w:p w14:paraId="4B9D2B7F" w14:textId="77777777" w:rsidR="000559AE" w:rsidRPr="000559AE" w:rsidRDefault="000559AE" w:rsidP="000559AE">
      <w:pPr>
        <w:widowControl/>
        <w:numPr>
          <w:ilvl w:val="0"/>
          <w:numId w:val="41"/>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Statistické souhrny</w:t>
      </w:r>
      <w:r w:rsidRPr="000559AE">
        <w:rPr>
          <w:rFonts w:asciiTheme="minorHAnsi" w:hAnsiTheme="minorHAnsi" w:cstheme="minorHAnsi"/>
        </w:rPr>
        <w:t xml:space="preserve"> v tabulkové formě</w:t>
      </w:r>
    </w:p>
    <w:p w14:paraId="679A889E" w14:textId="77777777" w:rsidR="000559AE" w:rsidRPr="000559AE" w:rsidRDefault="000559AE" w:rsidP="000559AE">
      <w:pPr>
        <w:widowControl/>
        <w:numPr>
          <w:ilvl w:val="0"/>
          <w:numId w:val="41"/>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Vizualizace</w:t>
      </w:r>
      <w:r w:rsidRPr="000559AE">
        <w:rPr>
          <w:rFonts w:asciiTheme="minorHAnsi" w:hAnsiTheme="minorHAnsi" w:cstheme="minorHAnsi"/>
        </w:rPr>
        <w:t xml:space="preserve"> prostřednictvím grafů (SVG formát)</w:t>
      </w:r>
    </w:p>
    <w:p w14:paraId="2E77FB4D" w14:textId="77777777" w:rsidR="000559AE" w:rsidRPr="000559AE" w:rsidRDefault="000559AE" w:rsidP="000559AE">
      <w:pPr>
        <w:widowControl/>
        <w:numPr>
          <w:ilvl w:val="0"/>
          <w:numId w:val="41"/>
        </w:numPr>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b/>
          <w:bCs/>
        </w:rPr>
        <w:t>Screenshots</w:t>
      </w:r>
      <w:r w:rsidRPr="000559AE">
        <w:rPr>
          <w:rFonts w:asciiTheme="minorHAnsi" w:hAnsiTheme="minorHAnsi" w:cstheme="minorHAnsi"/>
        </w:rPr>
        <w:t xml:space="preserve"> reprezentativních scén (PNG formát)</w:t>
      </w:r>
    </w:p>
    <w:p w14:paraId="4BF09403" w14:textId="77777777" w:rsidR="000559AE" w:rsidRPr="000559AE" w:rsidRDefault="000559AE" w:rsidP="000559AE">
      <w:pPr>
        <w:widowControl/>
        <w:numPr>
          <w:ilvl w:val="0"/>
          <w:numId w:val="20"/>
        </w:numPr>
        <w:tabs>
          <w:tab w:val="num" w:pos="360"/>
        </w:tabs>
        <w:autoSpaceDE/>
        <w:autoSpaceDN/>
        <w:spacing w:before="100" w:beforeAutospacing="1" w:after="100" w:afterAutospacing="1" w:line="360" w:lineRule="auto"/>
        <w:jc w:val="both"/>
        <w:rPr>
          <w:rFonts w:asciiTheme="minorHAnsi" w:hAnsiTheme="minorHAnsi" w:cstheme="minorHAnsi"/>
          <w:b/>
          <w:bCs/>
        </w:rPr>
      </w:pPr>
      <w:r w:rsidRPr="000559AE">
        <w:rPr>
          <w:rFonts w:asciiTheme="minorHAnsi" w:hAnsiTheme="minorHAnsi" w:cstheme="minorHAnsi"/>
          <w:b/>
          <w:bCs/>
        </w:rPr>
        <w:t>Baseline pro srovnání</w:t>
      </w:r>
    </w:p>
    <w:p w14:paraId="676B052A" w14:textId="77777777" w:rsidR="000559AE" w:rsidRPr="000559AE" w:rsidRDefault="000559AE" w:rsidP="000559AE">
      <w:pPr>
        <w:widowControl/>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rPr>
        <w:lastRenderedPageBreak/>
        <w:t xml:space="preserve">Pro korektní interpretaci výsledků jsou implementovány </w:t>
      </w:r>
      <w:r w:rsidRPr="000559AE">
        <w:rPr>
          <w:rFonts w:asciiTheme="minorHAnsi" w:hAnsiTheme="minorHAnsi" w:cstheme="minorHAnsi"/>
          <w:b/>
          <w:bCs/>
        </w:rPr>
        <w:t>baseline testy</w:t>
      </w:r>
      <w:r w:rsidRPr="000559AE">
        <w:rPr>
          <w:rFonts w:asciiTheme="minorHAnsi" w:hAnsiTheme="minorHAnsi" w:cstheme="minorHAnsi"/>
        </w:rPr>
        <w:t xml:space="preserve"> měřící overhead jednotlivých API bez významné grafické zátěže. Tyto testy využívají minimální scény (prázdná scéna nebo jednotlivý trojúhelník) pro izolaci čistého API performance od komplexity 3D obsahu.</w:t>
      </w:r>
    </w:p>
    <w:p w14:paraId="0FB20071" w14:textId="77777777" w:rsidR="000559AE" w:rsidRPr="000559AE" w:rsidRDefault="000559AE" w:rsidP="000559AE">
      <w:pPr>
        <w:widowControl/>
        <w:autoSpaceDE/>
        <w:autoSpaceDN/>
        <w:spacing w:before="100" w:beforeAutospacing="1" w:after="100" w:afterAutospacing="1" w:line="360" w:lineRule="auto"/>
        <w:jc w:val="both"/>
        <w:rPr>
          <w:rFonts w:asciiTheme="minorHAnsi" w:hAnsiTheme="minorHAnsi" w:cstheme="minorHAnsi"/>
        </w:rPr>
      </w:pPr>
      <w:r w:rsidRPr="000559AE">
        <w:rPr>
          <w:rFonts w:asciiTheme="minorHAnsi" w:hAnsiTheme="minorHAnsi" w:cstheme="minorHAnsi"/>
        </w:rPr>
        <w:t xml:space="preserve">Tato metodologie zajišťuje </w:t>
      </w:r>
      <w:r w:rsidRPr="000559AE">
        <w:rPr>
          <w:rFonts w:asciiTheme="minorHAnsi" w:hAnsiTheme="minorHAnsi" w:cstheme="minorHAnsi"/>
          <w:b/>
          <w:bCs/>
        </w:rPr>
        <w:t>objektivní</w:t>
      </w:r>
      <w:r w:rsidRPr="000559AE">
        <w:rPr>
          <w:rFonts w:asciiTheme="minorHAnsi" w:hAnsiTheme="minorHAnsi" w:cstheme="minorHAnsi"/>
        </w:rPr>
        <w:t xml:space="preserve">, </w:t>
      </w:r>
      <w:r w:rsidRPr="000559AE">
        <w:rPr>
          <w:rFonts w:asciiTheme="minorHAnsi" w:hAnsiTheme="minorHAnsi" w:cstheme="minorHAnsi"/>
          <w:b/>
          <w:bCs/>
        </w:rPr>
        <w:t>reprodukovatelné</w:t>
      </w:r>
      <w:r w:rsidRPr="000559AE">
        <w:rPr>
          <w:rFonts w:asciiTheme="minorHAnsi" w:hAnsiTheme="minorHAnsi" w:cstheme="minorHAnsi"/>
        </w:rPr>
        <w:t xml:space="preserve"> a </w:t>
      </w:r>
      <w:r w:rsidRPr="000559AE">
        <w:rPr>
          <w:rFonts w:asciiTheme="minorHAnsi" w:hAnsiTheme="minorHAnsi" w:cstheme="minorHAnsi"/>
          <w:b/>
          <w:bCs/>
        </w:rPr>
        <w:t>statisticky validní</w:t>
      </w:r>
      <w:r w:rsidRPr="000559AE">
        <w:rPr>
          <w:rFonts w:asciiTheme="minorHAnsi" w:hAnsiTheme="minorHAnsi" w:cstheme="minorHAnsi"/>
        </w:rPr>
        <w:t xml:space="preserve"> výsledky, které mohou sloužit jako základ pro praktická doporučení při výběru vhodné technologie pro konkrétní typy 3D webových aplikací.</w:t>
      </w:r>
    </w:p>
    <w:p w14:paraId="11172BBA" w14:textId="77777777" w:rsidR="000559AE" w:rsidRPr="00F3089E" w:rsidRDefault="000559AE" w:rsidP="000559AE">
      <w:pPr>
        <w:widowControl/>
        <w:autoSpaceDE/>
        <w:autoSpaceDN/>
        <w:spacing w:before="100" w:beforeAutospacing="1" w:after="100" w:afterAutospacing="1" w:line="360" w:lineRule="auto"/>
        <w:jc w:val="both"/>
        <w:rPr>
          <w:rFonts w:asciiTheme="minorHAnsi" w:hAnsiTheme="minorHAnsi" w:cstheme="minorHAnsi"/>
        </w:rPr>
      </w:pPr>
    </w:p>
    <w:sectPr w:rsidR="000559AE" w:rsidRPr="00F3089E">
      <w:pgSz w:w="11900" w:h="16840"/>
      <w:pgMar w:top="1600" w:right="740" w:bottom="280" w:left="16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F4701" w14:textId="77777777" w:rsidR="007E0585" w:rsidRPr="00F3089E" w:rsidRDefault="007E0585" w:rsidP="003958FF">
      <w:r w:rsidRPr="00F3089E">
        <w:separator/>
      </w:r>
    </w:p>
  </w:endnote>
  <w:endnote w:type="continuationSeparator" w:id="0">
    <w:p w14:paraId="7B2E5460" w14:textId="77777777" w:rsidR="007E0585" w:rsidRPr="00F3089E" w:rsidRDefault="007E0585" w:rsidP="003958FF">
      <w:r w:rsidRPr="00F3089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adea">
    <w:panose1 w:val="02000506000000020000"/>
    <w:charset w:val="00"/>
    <w:family w:val="auto"/>
    <w:pitch w:val="variable"/>
    <w:sig w:usb0="00000007" w:usb1="00000000" w:usb2="00000000" w:usb3="00000000" w:csb0="00000093" w:csb1="00000000"/>
  </w:font>
  <w:font w:name="Carlito">
    <w:panose1 w:val="020F0502020204030204"/>
    <w:charset w:val="00"/>
    <w:family w:val="swiss"/>
    <w:pitch w:val="variable"/>
    <w:sig w:usb0="E10002FF" w:usb1="5000E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FAAE0" w14:textId="24A43EBC" w:rsidR="009E74A2" w:rsidRPr="00F3089E" w:rsidRDefault="009E74A2" w:rsidP="009E74A2">
    <w:pPr>
      <w:pStyle w:val="Zpat"/>
    </w:pPr>
  </w:p>
  <w:p w14:paraId="71BF4937" w14:textId="77777777" w:rsidR="009E74A2" w:rsidRPr="00F3089E" w:rsidRDefault="009E74A2">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29D49" w14:textId="77777777" w:rsidR="009E74A2" w:rsidRPr="00F3089E" w:rsidRDefault="009E74A2">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6623600"/>
      <w:docPartObj>
        <w:docPartGallery w:val="Page Numbers (Bottom of Page)"/>
        <w:docPartUnique/>
      </w:docPartObj>
    </w:sdtPr>
    <w:sdtContent>
      <w:p w14:paraId="338A567F" w14:textId="77777777" w:rsidR="004D7DEC" w:rsidRPr="00F3089E" w:rsidRDefault="004D7DEC">
        <w:pPr>
          <w:pStyle w:val="Zpat"/>
          <w:jc w:val="center"/>
        </w:pPr>
        <w:r w:rsidRPr="00F3089E">
          <w:fldChar w:fldCharType="begin"/>
        </w:r>
        <w:r w:rsidRPr="00F3089E">
          <w:instrText>PAGE   \* MERGEFORMAT</w:instrText>
        </w:r>
        <w:r w:rsidRPr="00F3089E">
          <w:fldChar w:fldCharType="separate"/>
        </w:r>
        <w:r w:rsidRPr="00F3089E">
          <w:t>2</w:t>
        </w:r>
        <w:r w:rsidRPr="00F3089E">
          <w:fldChar w:fldCharType="end"/>
        </w:r>
      </w:p>
    </w:sdtContent>
  </w:sdt>
  <w:p w14:paraId="5D250EF7" w14:textId="77777777" w:rsidR="004D7DEC" w:rsidRPr="00F3089E" w:rsidRDefault="004D7DEC">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B5E50" w14:textId="77777777" w:rsidR="007E0585" w:rsidRPr="00F3089E" w:rsidRDefault="007E0585" w:rsidP="003958FF">
      <w:r w:rsidRPr="00F3089E">
        <w:separator/>
      </w:r>
    </w:p>
  </w:footnote>
  <w:footnote w:type="continuationSeparator" w:id="0">
    <w:p w14:paraId="635D7B21" w14:textId="77777777" w:rsidR="007E0585" w:rsidRPr="00F3089E" w:rsidRDefault="007E0585" w:rsidP="003958FF">
      <w:r w:rsidRPr="00F3089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03A1"/>
    <w:multiLevelType w:val="multilevel"/>
    <w:tmpl w:val="C9B0D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2153D"/>
    <w:multiLevelType w:val="multilevel"/>
    <w:tmpl w:val="EA76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4083A"/>
    <w:multiLevelType w:val="multilevel"/>
    <w:tmpl w:val="7018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804F5"/>
    <w:multiLevelType w:val="multilevel"/>
    <w:tmpl w:val="82C40A1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2856F3"/>
    <w:multiLevelType w:val="multilevel"/>
    <w:tmpl w:val="DAA4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6576F"/>
    <w:multiLevelType w:val="multilevel"/>
    <w:tmpl w:val="0AB6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2591A"/>
    <w:multiLevelType w:val="multilevel"/>
    <w:tmpl w:val="FE2C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33ABC"/>
    <w:multiLevelType w:val="multilevel"/>
    <w:tmpl w:val="D8C8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909EC"/>
    <w:multiLevelType w:val="multilevel"/>
    <w:tmpl w:val="1A58F11C"/>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B68104E"/>
    <w:multiLevelType w:val="multilevel"/>
    <w:tmpl w:val="4C64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286DC2"/>
    <w:multiLevelType w:val="multilevel"/>
    <w:tmpl w:val="16A6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8F57D2"/>
    <w:multiLevelType w:val="multilevel"/>
    <w:tmpl w:val="C9F8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E067B7"/>
    <w:multiLevelType w:val="multilevel"/>
    <w:tmpl w:val="23F6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C7AD7"/>
    <w:multiLevelType w:val="multilevel"/>
    <w:tmpl w:val="BA0C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A11AD6"/>
    <w:multiLevelType w:val="multilevel"/>
    <w:tmpl w:val="8060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4220E1"/>
    <w:multiLevelType w:val="multilevel"/>
    <w:tmpl w:val="1318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C30E70"/>
    <w:multiLevelType w:val="multilevel"/>
    <w:tmpl w:val="0FE2BCC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17" w15:restartNumberingAfterBreak="0">
    <w:nsid w:val="2C2A7B50"/>
    <w:multiLevelType w:val="multilevel"/>
    <w:tmpl w:val="0496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8030F9"/>
    <w:multiLevelType w:val="multilevel"/>
    <w:tmpl w:val="F328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A36EF"/>
    <w:multiLevelType w:val="multilevel"/>
    <w:tmpl w:val="3EB04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A57C8B"/>
    <w:multiLevelType w:val="multilevel"/>
    <w:tmpl w:val="65329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0108FA"/>
    <w:multiLevelType w:val="multilevel"/>
    <w:tmpl w:val="0398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1D1B4E"/>
    <w:multiLevelType w:val="multilevel"/>
    <w:tmpl w:val="6DEA4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F17DD3"/>
    <w:multiLevelType w:val="multilevel"/>
    <w:tmpl w:val="BAD6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D17224"/>
    <w:multiLevelType w:val="multilevel"/>
    <w:tmpl w:val="1ED06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F65102"/>
    <w:multiLevelType w:val="multilevel"/>
    <w:tmpl w:val="02C2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B74C95"/>
    <w:multiLevelType w:val="multilevel"/>
    <w:tmpl w:val="6174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1F2D0D"/>
    <w:multiLevelType w:val="multilevel"/>
    <w:tmpl w:val="82C40A1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9E56EE"/>
    <w:multiLevelType w:val="multilevel"/>
    <w:tmpl w:val="62F4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8F3234"/>
    <w:multiLevelType w:val="multilevel"/>
    <w:tmpl w:val="55B0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F9034E"/>
    <w:multiLevelType w:val="multilevel"/>
    <w:tmpl w:val="059E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4852FB"/>
    <w:multiLevelType w:val="multilevel"/>
    <w:tmpl w:val="65BAF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C11437"/>
    <w:multiLevelType w:val="multilevel"/>
    <w:tmpl w:val="310C2538"/>
    <w:lvl w:ilvl="0">
      <w:start w:val="1"/>
      <w:numFmt w:val="decimal"/>
      <w:lvlText w:val="%1."/>
      <w:lvlJc w:val="left"/>
      <w:pPr>
        <w:ind w:left="360" w:hanging="360"/>
      </w:pPr>
      <w:rPr>
        <w:rFonts w:hint="default"/>
      </w:rPr>
    </w:lvl>
    <w:lvl w:ilvl="1">
      <w:start w:val="1"/>
      <w:numFmt w:val="decimal"/>
      <w:pStyle w:val="Nadpis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4163DA2"/>
    <w:multiLevelType w:val="multilevel"/>
    <w:tmpl w:val="421E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2B12DA"/>
    <w:multiLevelType w:val="multilevel"/>
    <w:tmpl w:val="C164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67682F"/>
    <w:multiLevelType w:val="multilevel"/>
    <w:tmpl w:val="49804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B11F7D"/>
    <w:multiLevelType w:val="multilevel"/>
    <w:tmpl w:val="7B062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678711">
    <w:abstractNumId w:val="16"/>
  </w:num>
  <w:num w:numId="2" w16cid:durableId="151334690">
    <w:abstractNumId w:val="20"/>
  </w:num>
  <w:num w:numId="3" w16cid:durableId="1303121327">
    <w:abstractNumId w:val="24"/>
  </w:num>
  <w:num w:numId="4" w16cid:durableId="774129665">
    <w:abstractNumId w:val="31"/>
  </w:num>
  <w:num w:numId="5" w16cid:durableId="1254317753">
    <w:abstractNumId w:val="36"/>
  </w:num>
  <w:num w:numId="6" w16cid:durableId="1473139686">
    <w:abstractNumId w:val="3"/>
  </w:num>
  <w:num w:numId="7" w16cid:durableId="2071004182">
    <w:abstractNumId w:val="27"/>
  </w:num>
  <w:num w:numId="8" w16cid:durableId="1206404698">
    <w:abstractNumId w:val="0"/>
  </w:num>
  <w:num w:numId="9" w16cid:durableId="492795377">
    <w:abstractNumId w:val="4"/>
  </w:num>
  <w:num w:numId="10" w16cid:durableId="1597441060">
    <w:abstractNumId w:val="14"/>
  </w:num>
  <w:num w:numId="11" w16cid:durableId="1738895454">
    <w:abstractNumId w:val="35"/>
  </w:num>
  <w:num w:numId="12" w16cid:durableId="1114180441">
    <w:abstractNumId w:val="22"/>
  </w:num>
  <w:num w:numId="13" w16cid:durableId="1721244210">
    <w:abstractNumId w:val="15"/>
  </w:num>
  <w:num w:numId="14" w16cid:durableId="1507935827">
    <w:abstractNumId w:val="19"/>
  </w:num>
  <w:num w:numId="15" w16cid:durableId="1317219964">
    <w:abstractNumId w:val="28"/>
  </w:num>
  <w:num w:numId="16" w16cid:durableId="1821923057">
    <w:abstractNumId w:val="18"/>
  </w:num>
  <w:num w:numId="17" w16cid:durableId="1746032986">
    <w:abstractNumId w:val="8"/>
  </w:num>
  <w:num w:numId="18" w16cid:durableId="711928739">
    <w:abstractNumId w:val="8"/>
    <w:lvlOverride w:ilvl="0">
      <w:startOverride w:val="1"/>
    </w:lvlOverride>
  </w:num>
  <w:num w:numId="19" w16cid:durableId="1086071740">
    <w:abstractNumId w:val="8"/>
    <w:lvlOverride w:ilvl="0"/>
  </w:num>
  <w:num w:numId="20" w16cid:durableId="2058819467">
    <w:abstractNumId w:val="32"/>
  </w:num>
  <w:num w:numId="21" w16cid:durableId="5575201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931550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14361925">
    <w:abstractNumId w:val="23"/>
  </w:num>
  <w:num w:numId="24" w16cid:durableId="1334916453">
    <w:abstractNumId w:val="9"/>
  </w:num>
  <w:num w:numId="25" w16cid:durableId="1063791579">
    <w:abstractNumId w:val="5"/>
  </w:num>
  <w:num w:numId="26" w16cid:durableId="455874809">
    <w:abstractNumId w:val="17"/>
  </w:num>
  <w:num w:numId="27" w16cid:durableId="513227262">
    <w:abstractNumId w:val="25"/>
  </w:num>
  <w:num w:numId="28" w16cid:durableId="1704943483">
    <w:abstractNumId w:val="12"/>
  </w:num>
  <w:num w:numId="29" w16cid:durableId="1214734204">
    <w:abstractNumId w:val="10"/>
  </w:num>
  <w:num w:numId="30" w16cid:durableId="1616713748">
    <w:abstractNumId w:val="33"/>
  </w:num>
  <w:num w:numId="31" w16cid:durableId="1979067205">
    <w:abstractNumId w:val="30"/>
  </w:num>
  <w:num w:numId="32" w16cid:durableId="417600996">
    <w:abstractNumId w:val="13"/>
  </w:num>
  <w:num w:numId="33" w16cid:durableId="707068791">
    <w:abstractNumId w:val="2"/>
  </w:num>
  <w:num w:numId="34" w16cid:durableId="1589070372">
    <w:abstractNumId w:val="11"/>
  </w:num>
  <w:num w:numId="35" w16cid:durableId="889415835">
    <w:abstractNumId w:val="1"/>
  </w:num>
  <w:num w:numId="36" w16cid:durableId="1001272571">
    <w:abstractNumId w:val="29"/>
  </w:num>
  <w:num w:numId="37" w16cid:durableId="224294148">
    <w:abstractNumId w:val="26"/>
  </w:num>
  <w:num w:numId="38" w16cid:durableId="1576747282">
    <w:abstractNumId w:val="34"/>
  </w:num>
  <w:num w:numId="39" w16cid:durableId="531498756">
    <w:abstractNumId w:val="7"/>
  </w:num>
  <w:num w:numId="40" w16cid:durableId="1086805835">
    <w:abstractNumId w:val="21"/>
  </w:num>
  <w:num w:numId="41" w16cid:durableId="187109933">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13"/>
    <w:rsid w:val="000020D7"/>
    <w:rsid w:val="000058C6"/>
    <w:rsid w:val="00031C38"/>
    <w:rsid w:val="00031CB4"/>
    <w:rsid w:val="00043622"/>
    <w:rsid w:val="00050032"/>
    <w:rsid w:val="000559AE"/>
    <w:rsid w:val="0007195E"/>
    <w:rsid w:val="00086413"/>
    <w:rsid w:val="00096E20"/>
    <w:rsid w:val="000A2A97"/>
    <w:rsid w:val="000B30E0"/>
    <w:rsid w:val="000B352C"/>
    <w:rsid w:val="000C09F7"/>
    <w:rsid w:val="000D1B9C"/>
    <w:rsid w:val="00117315"/>
    <w:rsid w:val="00124503"/>
    <w:rsid w:val="00132162"/>
    <w:rsid w:val="00133D43"/>
    <w:rsid w:val="00133FEA"/>
    <w:rsid w:val="00137342"/>
    <w:rsid w:val="00144E5B"/>
    <w:rsid w:val="00146F45"/>
    <w:rsid w:val="001557FC"/>
    <w:rsid w:val="00156616"/>
    <w:rsid w:val="00187BB0"/>
    <w:rsid w:val="001B7711"/>
    <w:rsid w:val="001D4F3A"/>
    <w:rsid w:val="001E49A1"/>
    <w:rsid w:val="001F5665"/>
    <w:rsid w:val="002152AF"/>
    <w:rsid w:val="0021706A"/>
    <w:rsid w:val="0023294A"/>
    <w:rsid w:val="0023722B"/>
    <w:rsid w:val="0023744C"/>
    <w:rsid w:val="00237DCD"/>
    <w:rsid w:val="00243140"/>
    <w:rsid w:val="00244AE1"/>
    <w:rsid w:val="002507FF"/>
    <w:rsid w:val="002526D1"/>
    <w:rsid w:val="00260E53"/>
    <w:rsid w:val="00266E63"/>
    <w:rsid w:val="00281568"/>
    <w:rsid w:val="00297381"/>
    <w:rsid w:val="0029794F"/>
    <w:rsid w:val="002A4547"/>
    <w:rsid w:val="002D0A49"/>
    <w:rsid w:val="002D1CF5"/>
    <w:rsid w:val="002F21E0"/>
    <w:rsid w:val="003026E3"/>
    <w:rsid w:val="00304F2E"/>
    <w:rsid w:val="003236A8"/>
    <w:rsid w:val="00334D85"/>
    <w:rsid w:val="00337593"/>
    <w:rsid w:val="00343CDB"/>
    <w:rsid w:val="00353B92"/>
    <w:rsid w:val="00370D1C"/>
    <w:rsid w:val="003753CF"/>
    <w:rsid w:val="003958FF"/>
    <w:rsid w:val="003A0679"/>
    <w:rsid w:val="003A6338"/>
    <w:rsid w:val="003A7616"/>
    <w:rsid w:val="003C3CAB"/>
    <w:rsid w:val="003D37B0"/>
    <w:rsid w:val="003D401B"/>
    <w:rsid w:val="004009F1"/>
    <w:rsid w:val="004114FC"/>
    <w:rsid w:val="00411850"/>
    <w:rsid w:val="004129D2"/>
    <w:rsid w:val="0041648C"/>
    <w:rsid w:val="004205AA"/>
    <w:rsid w:val="004339A3"/>
    <w:rsid w:val="00436D09"/>
    <w:rsid w:val="00445FE7"/>
    <w:rsid w:val="00450552"/>
    <w:rsid w:val="00450624"/>
    <w:rsid w:val="00450940"/>
    <w:rsid w:val="00464B87"/>
    <w:rsid w:val="0048138E"/>
    <w:rsid w:val="00481D08"/>
    <w:rsid w:val="004825F1"/>
    <w:rsid w:val="004C11FF"/>
    <w:rsid w:val="004C7D0A"/>
    <w:rsid w:val="004D1467"/>
    <w:rsid w:val="004D7DEC"/>
    <w:rsid w:val="004E02BE"/>
    <w:rsid w:val="004E5855"/>
    <w:rsid w:val="00536C8D"/>
    <w:rsid w:val="005C3DA7"/>
    <w:rsid w:val="005D0F9A"/>
    <w:rsid w:val="00606C89"/>
    <w:rsid w:val="00611466"/>
    <w:rsid w:val="0061513E"/>
    <w:rsid w:val="00624BA4"/>
    <w:rsid w:val="00625576"/>
    <w:rsid w:val="00630C11"/>
    <w:rsid w:val="00641373"/>
    <w:rsid w:val="00642ED0"/>
    <w:rsid w:val="00642FBD"/>
    <w:rsid w:val="00665A10"/>
    <w:rsid w:val="006A711F"/>
    <w:rsid w:val="006D03FB"/>
    <w:rsid w:val="006D5120"/>
    <w:rsid w:val="007158FC"/>
    <w:rsid w:val="007418F3"/>
    <w:rsid w:val="007500A0"/>
    <w:rsid w:val="00757EC3"/>
    <w:rsid w:val="007657D4"/>
    <w:rsid w:val="00766527"/>
    <w:rsid w:val="00776CEE"/>
    <w:rsid w:val="00780ECC"/>
    <w:rsid w:val="007924DC"/>
    <w:rsid w:val="007B1C05"/>
    <w:rsid w:val="007D1584"/>
    <w:rsid w:val="007D3A75"/>
    <w:rsid w:val="007D4D59"/>
    <w:rsid w:val="007E0585"/>
    <w:rsid w:val="007E5DEC"/>
    <w:rsid w:val="007E6543"/>
    <w:rsid w:val="007F2173"/>
    <w:rsid w:val="007F6809"/>
    <w:rsid w:val="008036C4"/>
    <w:rsid w:val="00805593"/>
    <w:rsid w:val="0081369A"/>
    <w:rsid w:val="008207DE"/>
    <w:rsid w:val="00830239"/>
    <w:rsid w:val="0084522E"/>
    <w:rsid w:val="008609B5"/>
    <w:rsid w:val="0086329D"/>
    <w:rsid w:val="00867E40"/>
    <w:rsid w:val="00877648"/>
    <w:rsid w:val="00897BB6"/>
    <w:rsid w:val="008D11C8"/>
    <w:rsid w:val="008D5018"/>
    <w:rsid w:val="008D63DB"/>
    <w:rsid w:val="008F1154"/>
    <w:rsid w:val="00914469"/>
    <w:rsid w:val="009250E5"/>
    <w:rsid w:val="00953959"/>
    <w:rsid w:val="00963C8B"/>
    <w:rsid w:val="00981C97"/>
    <w:rsid w:val="0099094A"/>
    <w:rsid w:val="00993D00"/>
    <w:rsid w:val="009974D7"/>
    <w:rsid w:val="009B46FB"/>
    <w:rsid w:val="009C1BA6"/>
    <w:rsid w:val="009C58C7"/>
    <w:rsid w:val="009E4656"/>
    <w:rsid w:val="009E74A2"/>
    <w:rsid w:val="00A032CE"/>
    <w:rsid w:val="00A052F1"/>
    <w:rsid w:val="00A0668B"/>
    <w:rsid w:val="00A31E13"/>
    <w:rsid w:val="00A352AB"/>
    <w:rsid w:val="00A4741A"/>
    <w:rsid w:val="00A511BC"/>
    <w:rsid w:val="00A54D1C"/>
    <w:rsid w:val="00A60F40"/>
    <w:rsid w:val="00AA13FC"/>
    <w:rsid w:val="00AB49D8"/>
    <w:rsid w:val="00AC4F53"/>
    <w:rsid w:val="00AC7625"/>
    <w:rsid w:val="00AD2142"/>
    <w:rsid w:val="00AE3168"/>
    <w:rsid w:val="00AF17AC"/>
    <w:rsid w:val="00B0047A"/>
    <w:rsid w:val="00B033B5"/>
    <w:rsid w:val="00B11EC7"/>
    <w:rsid w:val="00B136F4"/>
    <w:rsid w:val="00B52014"/>
    <w:rsid w:val="00B523DE"/>
    <w:rsid w:val="00B56F20"/>
    <w:rsid w:val="00B64DCA"/>
    <w:rsid w:val="00B7656A"/>
    <w:rsid w:val="00B856C8"/>
    <w:rsid w:val="00BC0BAD"/>
    <w:rsid w:val="00BC2C99"/>
    <w:rsid w:val="00BC6F73"/>
    <w:rsid w:val="00BD256E"/>
    <w:rsid w:val="00BF214F"/>
    <w:rsid w:val="00BF3444"/>
    <w:rsid w:val="00BF6F23"/>
    <w:rsid w:val="00C01191"/>
    <w:rsid w:val="00C0527E"/>
    <w:rsid w:val="00C174F2"/>
    <w:rsid w:val="00C31AEB"/>
    <w:rsid w:val="00C32F2E"/>
    <w:rsid w:val="00C40A87"/>
    <w:rsid w:val="00C42A9F"/>
    <w:rsid w:val="00C61AEB"/>
    <w:rsid w:val="00C67F13"/>
    <w:rsid w:val="00C75F92"/>
    <w:rsid w:val="00CB2D36"/>
    <w:rsid w:val="00CC6276"/>
    <w:rsid w:val="00CF354F"/>
    <w:rsid w:val="00CF3F0F"/>
    <w:rsid w:val="00D026DE"/>
    <w:rsid w:val="00D1144C"/>
    <w:rsid w:val="00D3030D"/>
    <w:rsid w:val="00D32F0D"/>
    <w:rsid w:val="00D5601A"/>
    <w:rsid w:val="00D63874"/>
    <w:rsid w:val="00D9685A"/>
    <w:rsid w:val="00DB271D"/>
    <w:rsid w:val="00DF05C6"/>
    <w:rsid w:val="00E3522E"/>
    <w:rsid w:val="00E4775A"/>
    <w:rsid w:val="00E51757"/>
    <w:rsid w:val="00E617C3"/>
    <w:rsid w:val="00E65CCA"/>
    <w:rsid w:val="00E6747C"/>
    <w:rsid w:val="00E715FB"/>
    <w:rsid w:val="00E83123"/>
    <w:rsid w:val="00E9358D"/>
    <w:rsid w:val="00EA177D"/>
    <w:rsid w:val="00EB15EE"/>
    <w:rsid w:val="00EB2EDF"/>
    <w:rsid w:val="00EF42EF"/>
    <w:rsid w:val="00F170BA"/>
    <w:rsid w:val="00F3089E"/>
    <w:rsid w:val="00F36B12"/>
    <w:rsid w:val="00F44369"/>
    <w:rsid w:val="00F61860"/>
    <w:rsid w:val="00F62154"/>
    <w:rsid w:val="00F652A6"/>
    <w:rsid w:val="00F658CD"/>
    <w:rsid w:val="00F767D3"/>
    <w:rsid w:val="00F96D2A"/>
    <w:rsid w:val="00FB46CC"/>
    <w:rsid w:val="00FC096E"/>
    <w:rsid w:val="00FC40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1D68A"/>
  <w15:docId w15:val="{48D15C89-E8F2-4C4C-A1E8-C069C34F7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559AE"/>
    <w:rPr>
      <w:rFonts w:ascii="Cambria" w:eastAsia="Caladea" w:hAnsi="Cambria" w:cs="Caladea"/>
      <w:noProof/>
      <w:sz w:val="24"/>
      <w:lang w:val="cs-CZ"/>
    </w:rPr>
  </w:style>
  <w:style w:type="paragraph" w:styleId="Nadpis1">
    <w:name w:val="heading 1"/>
    <w:basedOn w:val="Normln"/>
    <w:next w:val="Normln"/>
    <w:link w:val="Nadpis1Char"/>
    <w:autoRedefine/>
    <w:uiPriority w:val="9"/>
    <w:qFormat/>
    <w:rsid w:val="00F61860"/>
    <w:pPr>
      <w:numPr>
        <w:numId w:val="17"/>
      </w:numPr>
      <w:spacing w:line="360" w:lineRule="auto"/>
      <w:jc w:val="both"/>
      <w:outlineLvl w:val="0"/>
    </w:pPr>
    <w:rPr>
      <w:rFonts w:asciiTheme="minorHAnsi" w:eastAsia="Carlito" w:hAnsiTheme="minorHAnsi" w:cs="Carlito"/>
      <w:b/>
      <w:bCs/>
      <w:sz w:val="32"/>
      <w:szCs w:val="32"/>
    </w:rPr>
  </w:style>
  <w:style w:type="paragraph" w:styleId="Nadpis2">
    <w:name w:val="heading 2"/>
    <w:basedOn w:val="Nadpis1"/>
    <w:next w:val="Normln"/>
    <w:autoRedefine/>
    <w:uiPriority w:val="9"/>
    <w:unhideWhenUsed/>
    <w:qFormat/>
    <w:rsid w:val="004E5855"/>
    <w:pPr>
      <w:numPr>
        <w:ilvl w:val="1"/>
      </w:numPr>
      <w:ind w:left="432"/>
      <w:outlineLvl w:val="1"/>
    </w:pPr>
    <w:rPr>
      <w:bCs w:val="0"/>
      <w:sz w:val="28"/>
      <w:szCs w:val="28"/>
    </w:rPr>
  </w:style>
  <w:style w:type="paragraph" w:styleId="Nadpis3">
    <w:name w:val="heading 3"/>
    <w:basedOn w:val="Nadpis1"/>
    <w:uiPriority w:val="9"/>
    <w:unhideWhenUsed/>
    <w:qFormat/>
    <w:rsid w:val="00BC2C99"/>
    <w:pPr>
      <w:numPr>
        <w:ilvl w:val="1"/>
        <w:numId w:val="20"/>
      </w:numPr>
      <w:outlineLvl w:val="2"/>
    </w:pPr>
    <w:rPr>
      <w:bCs w:val="0"/>
      <w:sz w:val="24"/>
      <w:szCs w:val="24"/>
    </w:rPr>
  </w:style>
  <w:style w:type="paragraph" w:styleId="Nadpis4">
    <w:name w:val="heading 4"/>
    <w:basedOn w:val="Normln"/>
    <w:uiPriority w:val="9"/>
    <w:unhideWhenUsed/>
    <w:qFormat/>
    <w:pPr>
      <w:numPr>
        <w:ilvl w:val="3"/>
        <w:numId w:val="1"/>
      </w:numPr>
      <w:spacing w:before="691"/>
      <w:outlineLvl w:val="3"/>
    </w:pPr>
    <w:rPr>
      <w:szCs w:val="24"/>
    </w:rPr>
  </w:style>
  <w:style w:type="paragraph" w:styleId="Nadpis5">
    <w:name w:val="heading 5"/>
    <w:basedOn w:val="Normln"/>
    <w:uiPriority w:val="9"/>
    <w:unhideWhenUsed/>
    <w:qFormat/>
    <w:pPr>
      <w:numPr>
        <w:ilvl w:val="4"/>
        <w:numId w:val="1"/>
      </w:numPr>
      <w:ind w:right="851"/>
      <w:jc w:val="center"/>
      <w:outlineLvl w:val="4"/>
    </w:pPr>
    <w:rPr>
      <w:b/>
      <w:bCs/>
    </w:rPr>
  </w:style>
  <w:style w:type="paragraph" w:styleId="Nadpis6">
    <w:name w:val="heading 6"/>
    <w:basedOn w:val="Normln"/>
    <w:uiPriority w:val="9"/>
    <w:unhideWhenUsed/>
    <w:qFormat/>
    <w:pPr>
      <w:numPr>
        <w:ilvl w:val="5"/>
        <w:numId w:val="1"/>
      </w:numPr>
      <w:spacing w:before="89"/>
      <w:outlineLvl w:val="5"/>
    </w:pPr>
    <w:rPr>
      <w:rFonts w:ascii="Times New Roman" w:eastAsia="Times New Roman" w:hAnsi="Times New Roman" w:cs="Times New Roman"/>
      <w:b/>
      <w:bCs/>
      <w:i/>
    </w:rPr>
  </w:style>
  <w:style w:type="paragraph" w:styleId="Nadpis7">
    <w:name w:val="heading 7"/>
    <w:basedOn w:val="Normln"/>
    <w:next w:val="Normln"/>
    <w:link w:val="Nadpis7Char"/>
    <w:uiPriority w:val="9"/>
    <w:semiHidden/>
    <w:unhideWhenUsed/>
    <w:qFormat/>
    <w:rsid w:val="003D37B0"/>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semiHidden/>
    <w:unhideWhenUsed/>
    <w:qFormat/>
    <w:rsid w:val="003D37B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3D37B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Obsah1">
    <w:name w:val="toc 1"/>
    <w:basedOn w:val="Normln"/>
    <w:uiPriority w:val="39"/>
    <w:qFormat/>
    <w:pPr>
      <w:spacing w:before="228"/>
      <w:ind w:left="328"/>
      <w:jc w:val="both"/>
    </w:pPr>
  </w:style>
  <w:style w:type="paragraph" w:styleId="Obsah2">
    <w:name w:val="toc 2"/>
    <w:basedOn w:val="Normln"/>
    <w:uiPriority w:val="39"/>
    <w:qFormat/>
    <w:pPr>
      <w:spacing w:before="230"/>
      <w:ind w:left="981" w:hanging="434"/>
    </w:pPr>
  </w:style>
  <w:style w:type="paragraph" w:styleId="Obsah3">
    <w:name w:val="toc 3"/>
    <w:basedOn w:val="Normln"/>
    <w:uiPriority w:val="39"/>
    <w:qFormat/>
    <w:pPr>
      <w:spacing w:before="230"/>
      <w:ind w:left="1368" w:hanging="601"/>
    </w:pPr>
  </w:style>
  <w:style w:type="paragraph" w:styleId="Zkladntext">
    <w:name w:val="Body Text"/>
    <w:basedOn w:val="Normlnweb"/>
    <w:link w:val="ZkladntextChar"/>
    <w:uiPriority w:val="1"/>
    <w:qFormat/>
    <w:rsid w:val="003D401B"/>
    <w:pPr>
      <w:spacing w:line="360" w:lineRule="auto"/>
      <w:jc w:val="both"/>
    </w:pPr>
    <w:rPr>
      <w:rFonts w:asciiTheme="minorHAnsi" w:hAnsiTheme="minorHAnsi" w:cstheme="minorHAnsi"/>
      <w:lang w:val="cs-CZ"/>
    </w:rPr>
  </w:style>
  <w:style w:type="paragraph" w:styleId="Nzev">
    <w:name w:val="Title"/>
    <w:basedOn w:val="Normln"/>
    <w:uiPriority w:val="10"/>
    <w:qFormat/>
    <w:pPr>
      <w:ind w:left="794" w:right="855"/>
      <w:jc w:val="center"/>
    </w:pPr>
    <w:rPr>
      <w:rFonts w:ascii="Carlito" w:eastAsia="Carlito" w:hAnsi="Carlito" w:cs="Carlito"/>
      <w:b/>
      <w:bCs/>
      <w:sz w:val="72"/>
      <w:szCs w:val="72"/>
    </w:rPr>
  </w:style>
  <w:style w:type="paragraph" w:styleId="Odstavecseseznamem">
    <w:name w:val="List Paragraph"/>
    <w:basedOn w:val="Normln"/>
    <w:uiPriority w:val="1"/>
    <w:qFormat/>
    <w:pPr>
      <w:ind w:left="1368" w:hanging="601"/>
    </w:pPr>
  </w:style>
  <w:style w:type="paragraph" w:customStyle="1" w:styleId="TableParagraph">
    <w:name w:val="Table Paragraph"/>
    <w:basedOn w:val="Normln"/>
    <w:uiPriority w:val="1"/>
    <w:qFormat/>
    <w:pPr>
      <w:spacing w:line="240" w:lineRule="exact"/>
      <w:ind w:left="486" w:right="290"/>
      <w:jc w:val="center"/>
    </w:pPr>
    <w:rPr>
      <w:rFonts w:ascii="Times New Roman" w:eastAsia="Times New Roman" w:hAnsi="Times New Roman" w:cs="Times New Roman"/>
    </w:rPr>
  </w:style>
  <w:style w:type="character" w:styleId="Odkaznakoment">
    <w:name w:val="annotation reference"/>
    <w:basedOn w:val="Standardnpsmoodstavce"/>
    <w:uiPriority w:val="99"/>
    <w:semiHidden/>
    <w:unhideWhenUsed/>
    <w:rsid w:val="00244AE1"/>
    <w:rPr>
      <w:sz w:val="16"/>
      <w:szCs w:val="16"/>
    </w:rPr>
  </w:style>
  <w:style w:type="paragraph" w:styleId="Textkomente">
    <w:name w:val="annotation text"/>
    <w:basedOn w:val="Normln"/>
    <w:link w:val="TextkomenteChar"/>
    <w:uiPriority w:val="99"/>
    <w:semiHidden/>
    <w:unhideWhenUsed/>
    <w:rsid w:val="00244AE1"/>
    <w:rPr>
      <w:sz w:val="20"/>
      <w:szCs w:val="20"/>
    </w:rPr>
  </w:style>
  <w:style w:type="character" w:customStyle="1" w:styleId="TextkomenteChar">
    <w:name w:val="Text komentáře Char"/>
    <w:basedOn w:val="Standardnpsmoodstavce"/>
    <w:link w:val="Textkomente"/>
    <w:uiPriority w:val="99"/>
    <w:semiHidden/>
    <w:rsid w:val="00244AE1"/>
    <w:rPr>
      <w:rFonts w:ascii="Caladea" w:eastAsia="Caladea" w:hAnsi="Caladea" w:cs="Caladea"/>
      <w:sz w:val="20"/>
      <w:szCs w:val="20"/>
      <w:lang w:val="cs-CZ"/>
    </w:rPr>
  </w:style>
  <w:style w:type="paragraph" w:styleId="Pedmtkomente">
    <w:name w:val="annotation subject"/>
    <w:basedOn w:val="Textkomente"/>
    <w:next w:val="Textkomente"/>
    <w:link w:val="PedmtkomenteChar"/>
    <w:uiPriority w:val="99"/>
    <w:semiHidden/>
    <w:unhideWhenUsed/>
    <w:rsid w:val="00244AE1"/>
    <w:rPr>
      <w:b/>
      <w:bCs/>
    </w:rPr>
  </w:style>
  <w:style w:type="character" w:customStyle="1" w:styleId="PedmtkomenteChar">
    <w:name w:val="Předmět komentáře Char"/>
    <w:basedOn w:val="TextkomenteChar"/>
    <w:link w:val="Pedmtkomente"/>
    <w:uiPriority w:val="99"/>
    <w:semiHidden/>
    <w:rsid w:val="00244AE1"/>
    <w:rPr>
      <w:rFonts w:ascii="Caladea" w:eastAsia="Caladea" w:hAnsi="Caladea" w:cs="Caladea"/>
      <w:b/>
      <w:bCs/>
      <w:sz w:val="20"/>
      <w:szCs w:val="20"/>
      <w:lang w:val="cs-CZ"/>
    </w:rPr>
  </w:style>
  <w:style w:type="paragraph" w:styleId="Textbubliny">
    <w:name w:val="Balloon Text"/>
    <w:basedOn w:val="Normln"/>
    <w:link w:val="TextbublinyChar"/>
    <w:uiPriority w:val="99"/>
    <w:semiHidden/>
    <w:unhideWhenUsed/>
    <w:rsid w:val="00244AE1"/>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244AE1"/>
    <w:rPr>
      <w:rFonts w:ascii="Segoe UI" w:eastAsia="Caladea" w:hAnsi="Segoe UI" w:cs="Segoe UI"/>
      <w:sz w:val="18"/>
      <w:szCs w:val="18"/>
      <w:lang w:val="cs-CZ"/>
    </w:rPr>
  </w:style>
  <w:style w:type="character" w:styleId="Hypertextovodkaz">
    <w:name w:val="Hyperlink"/>
    <w:basedOn w:val="Standardnpsmoodstavce"/>
    <w:uiPriority w:val="99"/>
    <w:unhideWhenUsed/>
    <w:rsid w:val="008D63DB"/>
    <w:rPr>
      <w:color w:val="0000FF"/>
      <w:u w:val="single"/>
    </w:rPr>
  </w:style>
  <w:style w:type="paragraph" w:styleId="Zhlav">
    <w:name w:val="header"/>
    <w:basedOn w:val="Normln"/>
    <w:link w:val="ZhlavChar"/>
    <w:uiPriority w:val="99"/>
    <w:unhideWhenUsed/>
    <w:rsid w:val="003958FF"/>
    <w:pPr>
      <w:tabs>
        <w:tab w:val="center" w:pos="4536"/>
        <w:tab w:val="right" w:pos="9072"/>
      </w:tabs>
    </w:pPr>
  </w:style>
  <w:style w:type="character" w:customStyle="1" w:styleId="ZhlavChar">
    <w:name w:val="Záhlaví Char"/>
    <w:basedOn w:val="Standardnpsmoodstavce"/>
    <w:link w:val="Zhlav"/>
    <w:uiPriority w:val="99"/>
    <w:rsid w:val="003958FF"/>
    <w:rPr>
      <w:rFonts w:ascii="Cambria" w:eastAsia="Caladea" w:hAnsi="Cambria" w:cs="Caladea"/>
      <w:lang w:val="cs-CZ"/>
    </w:rPr>
  </w:style>
  <w:style w:type="paragraph" w:styleId="Zpat">
    <w:name w:val="footer"/>
    <w:basedOn w:val="Normln"/>
    <w:link w:val="ZpatChar"/>
    <w:uiPriority w:val="99"/>
    <w:unhideWhenUsed/>
    <w:rsid w:val="003958FF"/>
    <w:pPr>
      <w:tabs>
        <w:tab w:val="center" w:pos="4536"/>
        <w:tab w:val="right" w:pos="9072"/>
      </w:tabs>
    </w:pPr>
  </w:style>
  <w:style w:type="character" w:customStyle="1" w:styleId="ZpatChar">
    <w:name w:val="Zápatí Char"/>
    <w:basedOn w:val="Standardnpsmoodstavce"/>
    <w:link w:val="Zpat"/>
    <w:uiPriority w:val="99"/>
    <w:rsid w:val="003958FF"/>
    <w:rPr>
      <w:rFonts w:ascii="Cambria" w:eastAsia="Caladea" w:hAnsi="Cambria" w:cs="Caladea"/>
      <w:lang w:val="cs-CZ"/>
    </w:rPr>
  </w:style>
  <w:style w:type="table" w:styleId="Mkatabulky">
    <w:name w:val="Table Grid"/>
    <w:basedOn w:val="Normlntabulka"/>
    <w:uiPriority w:val="39"/>
    <w:rsid w:val="0013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dpisobsahu">
    <w:name w:val="TOC Heading"/>
    <w:basedOn w:val="Nadpis1"/>
    <w:next w:val="Normln"/>
    <w:uiPriority w:val="39"/>
    <w:unhideWhenUsed/>
    <w:qFormat/>
    <w:rsid w:val="00F96D2A"/>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val="en-GB" w:eastAsia="en-GB"/>
    </w:rPr>
  </w:style>
  <w:style w:type="character" w:customStyle="1" w:styleId="Nadpis7Char">
    <w:name w:val="Nadpis 7 Char"/>
    <w:basedOn w:val="Standardnpsmoodstavce"/>
    <w:link w:val="Nadpis7"/>
    <w:uiPriority w:val="9"/>
    <w:semiHidden/>
    <w:rsid w:val="003D37B0"/>
    <w:rPr>
      <w:rFonts w:asciiTheme="majorHAnsi" w:eastAsiaTheme="majorEastAsia" w:hAnsiTheme="majorHAnsi" w:cstheme="majorBidi"/>
      <w:i/>
      <w:iCs/>
      <w:color w:val="243F60" w:themeColor="accent1" w:themeShade="7F"/>
      <w:lang w:val="cs-CZ"/>
    </w:rPr>
  </w:style>
  <w:style w:type="character" w:customStyle="1" w:styleId="Nadpis8Char">
    <w:name w:val="Nadpis 8 Char"/>
    <w:basedOn w:val="Standardnpsmoodstavce"/>
    <w:link w:val="Nadpis8"/>
    <w:uiPriority w:val="9"/>
    <w:semiHidden/>
    <w:rsid w:val="003D37B0"/>
    <w:rPr>
      <w:rFonts w:asciiTheme="majorHAnsi" w:eastAsiaTheme="majorEastAsia" w:hAnsiTheme="majorHAnsi" w:cstheme="majorBidi"/>
      <w:color w:val="272727" w:themeColor="text1" w:themeTint="D8"/>
      <w:sz w:val="21"/>
      <w:szCs w:val="21"/>
      <w:lang w:val="cs-CZ"/>
    </w:rPr>
  </w:style>
  <w:style w:type="character" w:customStyle="1" w:styleId="Nadpis9Char">
    <w:name w:val="Nadpis 9 Char"/>
    <w:basedOn w:val="Standardnpsmoodstavce"/>
    <w:link w:val="Nadpis9"/>
    <w:uiPriority w:val="9"/>
    <w:semiHidden/>
    <w:rsid w:val="003D37B0"/>
    <w:rPr>
      <w:rFonts w:asciiTheme="majorHAnsi" w:eastAsiaTheme="majorEastAsia" w:hAnsiTheme="majorHAnsi" w:cstheme="majorBidi"/>
      <w:i/>
      <w:iCs/>
      <w:color w:val="272727" w:themeColor="text1" w:themeTint="D8"/>
      <w:sz w:val="21"/>
      <w:szCs w:val="21"/>
      <w:lang w:val="cs-CZ"/>
    </w:rPr>
  </w:style>
  <w:style w:type="character" w:customStyle="1" w:styleId="Nadpis1Char">
    <w:name w:val="Nadpis 1 Char"/>
    <w:basedOn w:val="Standardnpsmoodstavce"/>
    <w:link w:val="Nadpis1"/>
    <w:uiPriority w:val="9"/>
    <w:rsid w:val="00F61860"/>
    <w:rPr>
      <w:rFonts w:eastAsia="Carlito" w:cs="Carlito"/>
      <w:b/>
      <w:bCs/>
      <w:noProof/>
      <w:sz w:val="32"/>
      <w:szCs w:val="32"/>
      <w:lang w:val="cs-CZ"/>
    </w:rPr>
  </w:style>
  <w:style w:type="character" w:customStyle="1" w:styleId="ZkladntextChar">
    <w:name w:val="Základní text Char"/>
    <w:basedOn w:val="Standardnpsmoodstavce"/>
    <w:link w:val="Zkladntext"/>
    <w:uiPriority w:val="1"/>
    <w:rsid w:val="003D401B"/>
    <w:rPr>
      <w:rFonts w:eastAsia="Times New Roman" w:cstheme="minorHAnsi"/>
      <w:noProof/>
      <w:sz w:val="24"/>
      <w:szCs w:val="24"/>
      <w:lang w:val="cs-CZ" w:eastAsia="en-GB"/>
    </w:rPr>
  </w:style>
  <w:style w:type="paragraph" w:styleId="Normlnweb">
    <w:name w:val="Normal (Web)"/>
    <w:basedOn w:val="Normln"/>
    <w:uiPriority w:val="99"/>
    <w:semiHidden/>
    <w:unhideWhenUsed/>
    <w:rsid w:val="009E4656"/>
    <w:pPr>
      <w:widowControl/>
      <w:autoSpaceDE/>
      <w:autoSpaceDN/>
      <w:spacing w:before="100" w:beforeAutospacing="1" w:after="100" w:afterAutospacing="1"/>
    </w:pPr>
    <w:rPr>
      <w:rFonts w:ascii="Times New Roman" w:eastAsia="Times New Roman" w:hAnsi="Times New Roman" w:cs="Times New Roman"/>
      <w:szCs w:val="24"/>
      <w:lang w:val="en-GB" w:eastAsia="en-GB"/>
    </w:rPr>
  </w:style>
  <w:style w:type="character" w:styleId="Siln">
    <w:name w:val="Strong"/>
    <w:basedOn w:val="Standardnpsmoodstavce"/>
    <w:uiPriority w:val="22"/>
    <w:qFormat/>
    <w:rsid w:val="009E4656"/>
    <w:rPr>
      <w:b/>
      <w:bCs/>
    </w:rPr>
  </w:style>
  <w:style w:type="character" w:styleId="Zdraznn">
    <w:name w:val="Emphasis"/>
    <w:basedOn w:val="Standardnpsmoodstavce"/>
    <w:uiPriority w:val="20"/>
    <w:qFormat/>
    <w:rsid w:val="009E4656"/>
    <w:rPr>
      <w:i/>
      <w:iCs/>
    </w:rPr>
  </w:style>
  <w:style w:type="character" w:styleId="KdHTML">
    <w:name w:val="HTML Code"/>
    <w:basedOn w:val="Standardnpsmoodstavce"/>
    <w:uiPriority w:val="99"/>
    <w:semiHidden/>
    <w:unhideWhenUsed/>
    <w:rsid w:val="0084522E"/>
    <w:rPr>
      <w:rFonts w:ascii="Courier New" w:eastAsia="Times New Roman" w:hAnsi="Courier New" w:cs="Courier New"/>
      <w:sz w:val="20"/>
      <w:szCs w:val="20"/>
    </w:rPr>
  </w:style>
  <w:style w:type="character" w:styleId="Nevyeenzmnka">
    <w:name w:val="Unresolved Mention"/>
    <w:basedOn w:val="Standardnpsmoodstavce"/>
    <w:uiPriority w:val="99"/>
    <w:semiHidden/>
    <w:unhideWhenUsed/>
    <w:rsid w:val="005C3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16187">
      <w:bodyDiv w:val="1"/>
      <w:marLeft w:val="0"/>
      <w:marRight w:val="0"/>
      <w:marTop w:val="0"/>
      <w:marBottom w:val="0"/>
      <w:divBdr>
        <w:top w:val="none" w:sz="0" w:space="0" w:color="auto"/>
        <w:left w:val="none" w:sz="0" w:space="0" w:color="auto"/>
        <w:bottom w:val="none" w:sz="0" w:space="0" w:color="auto"/>
        <w:right w:val="none" w:sz="0" w:space="0" w:color="auto"/>
      </w:divBdr>
    </w:div>
    <w:div w:id="33316688">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77890702">
      <w:bodyDiv w:val="1"/>
      <w:marLeft w:val="0"/>
      <w:marRight w:val="0"/>
      <w:marTop w:val="0"/>
      <w:marBottom w:val="0"/>
      <w:divBdr>
        <w:top w:val="none" w:sz="0" w:space="0" w:color="auto"/>
        <w:left w:val="none" w:sz="0" w:space="0" w:color="auto"/>
        <w:bottom w:val="none" w:sz="0" w:space="0" w:color="auto"/>
        <w:right w:val="none" w:sz="0" w:space="0" w:color="auto"/>
      </w:divBdr>
    </w:div>
    <w:div w:id="204369003">
      <w:bodyDiv w:val="1"/>
      <w:marLeft w:val="0"/>
      <w:marRight w:val="0"/>
      <w:marTop w:val="0"/>
      <w:marBottom w:val="0"/>
      <w:divBdr>
        <w:top w:val="none" w:sz="0" w:space="0" w:color="auto"/>
        <w:left w:val="none" w:sz="0" w:space="0" w:color="auto"/>
        <w:bottom w:val="none" w:sz="0" w:space="0" w:color="auto"/>
        <w:right w:val="none" w:sz="0" w:space="0" w:color="auto"/>
      </w:divBdr>
      <w:divsChild>
        <w:div w:id="663053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469586">
      <w:bodyDiv w:val="1"/>
      <w:marLeft w:val="0"/>
      <w:marRight w:val="0"/>
      <w:marTop w:val="0"/>
      <w:marBottom w:val="0"/>
      <w:divBdr>
        <w:top w:val="none" w:sz="0" w:space="0" w:color="auto"/>
        <w:left w:val="none" w:sz="0" w:space="0" w:color="auto"/>
        <w:bottom w:val="none" w:sz="0" w:space="0" w:color="auto"/>
        <w:right w:val="none" w:sz="0" w:space="0" w:color="auto"/>
      </w:divBdr>
    </w:div>
    <w:div w:id="252007073">
      <w:bodyDiv w:val="1"/>
      <w:marLeft w:val="0"/>
      <w:marRight w:val="0"/>
      <w:marTop w:val="0"/>
      <w:marBottom w:val="0"/>
      <w:divBdr>
        <w:top w:val="none" w:sz="0" w:space="0" w:color="auto"/>
        <w:left w:val="none" w:sz="0" w:space="0" w:color="auto"/>
        <w:bottom w:val="none" w:sz="0" w:space="0" w:color="auto"/>
        <w:right w:val="none" w:sz="0" w:space="0" w:color="auto"/>
      </w:divBdr>
    </w:div>
    <w:div w:id="254552982">
      <w:bodyDiv w:val="1"/>
      <w:marLeft w:val="0"/>
      <w:marRight w:val="0"/>
      <w:marTop w:val="0"/>
      <w:marBottom w:val="0"/>
      <w:divBdr>
        <w:top w:val="none" w:sz="0" w:space="0" w:color="auto"/>
        <w:left w:val="none" w:sz="0" w:space="0" w:color="auto"/>
        <w:bottom w:val="none" w:sz="0" w:space="0" w:color="auto"/>
        <w:right w:val="none" w:sz="0" w:space="0" w:color="auto"/>
      </w:divBdr>
    </w:div>
    <w:div w:id="257374472">
      <w:bodyDiv w:val="1"/>
      <w:marLeft w:val="0"/>
      <w:marRight w:val="0"/>
      <w:marTop w:val="0"/>
      <w:marBottom w:val="0"/>
      <w:divBdr>
        <w:top w:val="none" w:sz="0" w:space="0" w:color="auto"/>
        <w:left w:val="none" w:sz="0" w:space="0" w:color="auto"/>
        <w:bottom w:val="none" w:sz="0" w:space="0" w:color="auto"/>
        <w:right w:val="none" w:sz="0" w:space="0" w:color="auto"/>
      </w:divBdr>
    </w:div>
    <w:div w:id="283078175">
      <w:bodyDiv w:val="1"/>
      <w:marLeft w:val="0"/>
      <w:marRight w:val="0"/>
      <w:marTop w:val="0"/>
      <w:marBottom w:val="0"/>
      <w:divBdr>
        <w:top w:val="none" w:sz="0" w:space="0" w:color="auto"/>
        <w:left w:val="none" w:sz="0" w:space="0" w:color="auto"/>
        <w:bottom w:val="none" w:sz="0" w:space="0" w:color="auto"/>
        <w:right w:val="none" w:sz="0" w:space="0" w:color="auto"/>
      </w:divBdr>
    </w:div>
    <w:div w:id="352148828">
      <w:bodyDiv w:val="1"/>
      <w:marLeft w:val="0"/>
      <w:marRight w:val="0"/>
      <w:marTop w:val="0"/>
      <w:marBottom w:val="0"/>
      <w:divBdr>
        <w:top w:val="none" w:sz="0" w:space="0" w:color="auto"/>
        <w:left w:val="none" w:sz="0" w:space="0" w:color="auto"/>
        <w:bottom w:val="none" w:sz="0" w:space="0" w:color="auto"/>
        <w:right w:val="none" w:sz="0" w:space="0" w:color="auto"/>
      </w:divBdr>
    </w:div>
    <w:div w:id="395130966">
      <w:bodyDiv w:val="1"/>
      <w:marLeft w:val="0"/>
      <w:marRight w:val="0"/>
      <w:marTop w:val="0"/>
      <w:marBottom w:val="0"/>
      <w:divBdr>
        <w:top w:val="none" w:sz="0" w:space="0" w:color="auto"/>
        <w:left w:val="none" w:sz="0" w:space="0" w:color="auto"/>
        <w:bottom w:val="none" w:sz="0" w:space="0" w:color="auto"/>
        <w:right w:val="none" w:sz="0" w:space="0" w:color="auto"/>
      </w:divBdr>
    </w:div>
    <w:div w:id="399794836">
      <w:bodyDiv w:val="1"/>
      <w:marLeft w:val="0"/>
      <w:marRight w:val="0"/>
      <w:marTop w:val="0"/>
      <w:marBottom w:val="0"/>
      <w:divBdr>
        <w:top w:val="none" w:sz="0" w:space="0" w:color="auto"/>
        <w:left w:val="none" w:sz="0" w:space="0" w:color="auto"/>
        <w:bottom w:val="none" w:sz="0" w:space="0" w:color="auto"/>
        <w:right w:val="none" w:sz="0" w:space="0" w:color="auto"/>
      </w:divBdr>
    </w:div>
    <w:div w:id="403838831">
      <w:bodyDiv w:val="1"/>
      <w:marLeft w:val="0"/>
      <w:marRight w:val="0"/>
      <w:marTop w:val="0"/>
      <w:marBottom w:val="0"/>
      <w:divBdr>
        <w:top w:val="none" w:sz="0" w:space="0" w:color="auto"/>
        <w:left w:val="none" w:sz="0" w:space="0" w:color="auto"/>
        <w:bottom w:val="none" w:sz="0" w:space="0" w:color="auto"/>
        <w:right w:val="none" w:sz="0" w:space="0" w:color="auto"/>
      </w:divBdr>
    </w:div>
    <w:div w:id="419453795">
      <w:bodyDiv w:val="1"/>
      <w:marLeft w:val="0"/>
      <w:marRight w:val="0"/>
      <w:marTop w:val="0"/>
      <w:marBottom w:val="0"/>
      <w:divBdr>
        <w:top w:val="none" w:sz="0" w:space="0" w:color="auto"/>
        <w:left w:val="none" w:sz="0" w:space="0" w:color="auto"/>
        <w:bottom w:val="none" w:sz="0" w:space="0" w:color="auto"/>
        <w:right w:val="none" w:sz="0" w:space="0" w:color="auto"/>
      </w:divBdr>
    </w:div>
    <w:div w:id="446848015">
      <w:bodyDiv w:val="1"/>
      <w:marLeft w:val="0"/>
      <w:marRight w:val="0"/>
      <w:marTop w:val="0"/>
      <w:marBottom w:val="0"/>
      <w:divBdr>
        <w:top w:val="none" w:sz="0" w:space="0" w:color="auto"/>
        <w:left w:val="none" w:sz="0" w:space="0" w:color="auto"/>
        <w:bottom w:val="none" w:sz="0" w:space="0" w:color="auto"/>
        <w:right w:val="none" w:sz="0" w:space="0" w:color="auto"/>
      </w:divBdr>
    </w:div>
    <w:div w:id="528299798">
      <w:bodyDiv w:val="1"/>
      <w:marLeft w:val="0"/>
      <w:marRight w:val="0"/>
      <w:marTop w:val="0"/>
      <w:marBottom w:val="0"/>
      <w:divBdr>
        <w:top w:val="none" w:sz="0" w:space="0" w:color="auto"/>
        <w:left w:val="none" w:sz="0" w:space="0" w:color="auto"/>
        <w:bottom w:val="none" w:sz="0" w:space="0" w:color="auto"/>
        <w:right w:val="none" w:sz="0" w:space="0" w:color="auto"/>
      </w:divBdr>
    </w:div>
    <w:div w:id="589508829">
      <w:bodyDiv w:val="1"/>
      <w:marLeft w:val="0"/>
      <w:marRight w:val="0"/>
      <w:marTop w:val="0"/>
      <w:marBottom w:val="0"/>
      <w:divBdr>
        <w:top w:val="none" w:sz="0" w:space="0" w:color="auto"/>
        <w:left w:val="none" w:sz="0" w:space="0" w:color="auto"/>
        <w:bottom w:val="none" w:sz="0" w:space="0" w:color="auto"/>
        <w:right w:val="none" w:sz="0" w:space="0" w:color="auto"/>
      </w:divBdr>
    </w:div>
    <w:div w:id="688407072">
      <w:bodyDiv w:val="1"/>
      <w:marLeft w:val="0"/>
      <w:marRight w:val="0"/>
      <w:marTop w:val="0"/>
      <w:marBottom w:val="0"/>
      <w:divBdr>
        <w:top w:val="none" w:sz="0" w:space="0" w:color="auto"/>
        <w:left w:val="none" w:sz="0" w:space="0" w:color="auto"/>
        <w:bottom w:val="none" w:sz="0" w:space="0" w:color="auto"/>
        <w:right w:val="none" w:sz="0" w:space="0" w:color="auto"/>
      </w:divBdr>
    </w:div>
    <w:div w:id="702022865">
      <w:bodyDiv w:val="1"/>
      <w:marLeft w:val="0"/>
      <w:marRight w:val="0"/>
      <w:marTop w:val="0"/>
      <w:marBottom w:val="0"/>
      <w:divBdr>
        <w:top w:val="none" w:sz="0" w:space="0" w:color="auto"/>
        <w:left w:val="none" w:sz="0" w:space="0" w:color="auto"/>
        <w:bottom w:val="none" w:sz="0" w:space="0" w:color="auto"/>
        <w:right w:val="none" w:sz="0" w:space="0" w:color="auto"/>
      </w:divBdr>
      <w:divsChild>
        <w:div w:id="2444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25043097">
          <w:marLeft w:val="0"/>
          <w:marRight w:val="0"/>
          <w:marTop w:val="0"/>
          <w:marBottom w:val="0"/>
          <w:divBdr>
            <w:top w:val="none" w:sz="0" w:space="0" w:color="auto"/>
            <w:left w:val="none" w:sz="0" w:space="0" w:color="auto"/>
            <w:bottom w:val="none" w:sz="0" w:space="0" w:color="auto"/>
            <w:right w:val="none" w:sz="0" w:space="0" w:color="auto"/>
          </w:divBdr>
        </w:div>
      </w:divsChild>
    </w:div>
    <w:div w:id="706224777">
      <w:bodyDiv w:val="1"/>
      <w:marLeft w:val="0"/>
      <w:marRight w:val="0"/>
      <w:marTop w:val="0"/>
      <w:marBottom w:val="0"/>
      <w:divBdr>
        <w:top w:val="none" w:sz="0" w:space="0" w:color="auto"/>
        <w:left w:val="none" w:sz="0" w:space="0" w:color="auto"/>
        <w:bottom w:val="none" w:sz="0" w:space="0" w:color="auto"/>
        <w:right w:val="none" w:sz="0" w:space="0" w:color="auto"/>
      </w:divBdr>
    </w:div>
    <w:div w:id="791510703">
      <w:bodyDiv w:val="1"/>
      <w:marLeft w:val="0"/>
      <w:marRight w:val="0"/>
      <w:marTop w:val="0"/>
      <w:marBottom w:val="0"/>
      <w:divBdr>
        <w:top w:val="none" w:sz="0" w:space="0" w:color="auto"/>
        <w:left w:val="none" w:sz="0" w:space="0" w:color="auto"/>
        <w:bottom w:val="none" w:sz="0" w:space="0" w:color="auto"/>
        <w:right w:val="none" w:sz="0" w:space="0" w:color="auto"/>
      </w:divBdr>
    </w:div>
    <w:div w:id="886140389">
      <w:bodyDiv w:val="1"/>
      <w:marLeft w:val="0"/>
      <w:marRight w:val="0"/>
      <w:marTop w:val="0"/>
      <w:marBottom w:val="0"/>
      <w:divBdr>
        <w:top w:val="none" w:sz="0" w:space="0" w:color="auto"/>
        <w:left w:val="none" w:sz="0" w:space="0" w:color="auto"/>
        <w:bottom w:val="none" w:sz="0" w:space="0" w:color="auto"/>
        <w:right w:val="none" w:sz="0" w:space="0" w:color="auto"/>
      </w:divBdr>
    </w:div>
    <w:div w:id="904026251">
      <w:bodyDiv w:val="1"/>
      <w:marLeft w:val="0"/>
      <w:marRight w:val="0"/>
      <w:marTop w:val="0"/>
      <w:marBottom w:val="0"/>
      <w:divBdr>
        <w:top w:val="none" w:sz="0" w:space="0" w:color="auto"/>
        <w:left w:val="none" w:sz="0" w:space="0" w:color="auto"/>
        <w:bottom w:val="none" w:sz="0" w:space="0" w:color="auto"/>
        <w:right w:val="none" w:sz="0" w:space="0" w:color="auto"/>
      </w:divBdr>
    </w:div>
    <w:div w:id="916207045">
      <w:bodyDiv w:val="1"/>
      <w:marLeft w:val="0"/>
      <w:marRight w:val="0"/>
      <w:marTop w:val="0"/>
      <w:marBottom w:val="0"/>
      <w:divBdr>
        <w:top w:val="none" w:sz="0" w:space="0" w:color="auto"/>
        <w:left w:val="none" w:sz="0" w:space="0" w:color="auto"/>
        <w:bottom w:val="none" w:sz="0" w:space="0" w:color="auto"/>
        <w:right w:val="none" w:sz="0" w:space="0" w:color="auto"/>
      </w:divBdr>
      <w:divsChild>
        <w:div w:id="36273028">
          <w:marLeft w:val="0"/>
          <w:marRight w:val="0"/>
          <w:marTop w:val="0"/>
          <w:marBottom w:val="0"/>
          <w:divBdr>
            <w:top w:val="none" w:sz="0" w:space="0" w:color="auto"/>
            <w:left w:val="none" w:sz="0" w:space="0" w:color="auto"/>
            <w:bottom w:val="none" w:sz="0" w:space="0" w:color="auto"/>
            <w:right w:val="none" w:sz="0" w:space="0" w:color="auto"/>
          </w:divBdr>
        </w:div>
        <w:div w:id="17546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3527">
      <w:bodyDiv w:val="1"/>
      <w:marLeft w:val="0"/>
      <w:marRight w:val="0"/>
      <w:marTop w:val="0"/>
      <w:marBottom w:val="0"/>
      <w:divBdr>
        <w:top w:val="none" w:sz="0" w:space="0" w:color="auto"/>
        <w:left w:val="none" w:sz="0" w:space="0" w:color="auto"/>
        <w:bottom w:val="none" w:sz="0" w:space="0" w:color="auto"/>
        <w:right w:val="none" w:sz="0" w:space="0" w:color="auto"/>
      </w:divBdr>
    </w:div>
    <w:div w:id="1100832045">
      <w:bodyDiv w:val="1"/>
      <w:marLeft w:val="0"/>
      <w:marRight w:val="0"/>
      <w:marTop w:val="0"/>
      <w:marBottom w:val="0"/>
      <w:divBdr>
        <w:top w:val="none" w:sz="0" w:space="0" w:color="auto"/>
        <w:left w:val="none" w:sz="0" w:space="0" w:color="auto"/>
        <w:bottom w:val="none" w:sz="0" w:space="0" w:color="auto"/>
        <w:right w:val="none" w:sz="0" w:space="0" w:color="auto"/>
      </w:divBdr>
    </w:div>
    <w:div w:id="1179735991">
      <w:bodyDiv w:val="1"/>
      <w:marLeft w:val="0"/>
      <w:marRight w:val="0"/>
      <w:marTop w:val="0"/>
      <w:marBottom w:val="0"/>
      <w:divBdr>
        <w:top w:val="none" w:sz="0" w:space="0" w:color="auto"/>
        <w:left w:val="none" w:sz="0" w:space="0" w:color="auto"/>
        <w:bottom w:val="none" w:sz="0" w:space="0" w:color="auto"/>
        <w:right w:val="none" w:sz="0" w:space="0" w:color="auto"/>
      </w:divBdr>
      <w:divsChild>
        <w:div w:id="28649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89461">
      <w:bodyDiv w:val="1"/>
      <w:marLeft w:val="0"/>
      <w:marRight w:val="0"/>
      <w:marTop w:val="0"/>
      <w:marBottom w:val="0"/>
      <w:divBdr>
        <w:top w:val="none" w:sz="0" w:space="0" w:color="auto"/>
        <w:left w:val="none" w:sz="0" w:space="0" w:color="auto"/>
        <w:bottom w:val="none" w:sz="0" w:space="0" w:color="auto"/>
        <w:right w:val="none" w:sz="0" w:space="0" w:color="auto"/>
      </w:divBdr>
    </w:div>
    <w:div w:id="1187524407">
      <w:bodyDiv w:val="1"/>
      <w:marLeft w:val="0"/>
      <w:marRight w:val="0"/>
      <w:marTop w:val="0"/>
      <w:marBottom w:val="0"/>
      <w:divBdr>
        <w:top w:val="none" w:sz="0" w:space="0" w:color="auto"/>
        <w:left w:val="none" w:sz="0" w:space="0" w:color="auto"/>
        <w:bottom w:val="none" w:sz="0" w:space="0" w:color="auto"/>
        <w:right w:val="none" w:sz="0" w:space="0" w:color="auto"/>
      </w:divBdr>
    </w:div>
    <w:div w:id="1208687089">
      <w:bodyDiv w:val="1"/>
      <w:marLeft w:val="0"/>
      <w:marRight w:val="0"/>
      <w:marTop w:val="0"/>
      <w:marBottom w:val="0"/>
      <w:divBdr>
        <w:top w:val="none" w:sz="0" w:space="0" w:color="auto"/>
        <w:left w:val="none" w:sz="0" w:space="0" w:color="auto"/>
        <w:bottom w:val="none" w:sz="0" w:space="0" w:color="auto"/>
        <w:right w:val="none" w:sz="0" w:space="0" w:color="auto"/>
      </w:divBdr>
    </w:div>
    <w:div w:id="1209031232">
      <w:bodyDiv w:val="1"/>
      <w:marLeft w:val="0"/>
      <w:marRight w:val="0"/>
      <w:marTop w:val="0"/>
      <w:marBottom w:val="0"/>
      <w:divBdr>
        <w:top w:val="none" w:sz="0" w:space="0" w:color="auto"/>
        <w:left w:val="none" w:sz="0" w:space="0" w:color="auto"/>
        <w:bottom w:val="none" w:sz="0" w:space="0" w:color="auto"/>
        <w:right w:val="none" w:sz="0" w:space="0" w:color="auto"/>
      </w:divBdr>
    </w:div>
    <w:div w:id="1255363260">
      <w:bodyDiv w:val="1"/>
      <w:marLeft w:val="0"/>
      <w:marRight w:val="0"/>
      <w:marTop w:val="0"/>
      <w:marBottom w:val="0"/>
      <w:divBdr>
        <w:top w:val="none" w:sz="0" w:space="0" w:color="auto"/>
        <w:left w:val="none" w:sz="0" w:space="0" w:color="auto"/>
        <w:bottom w:val="none" w:sz="0" w:space="0" w:color="auto"/>
        <w:right w:val="none" w:sz="0" w:space="0" w:color="auto"/>
      </w:divBdr>
    </w:div>
    <w:div w:id="1272973877">
      <w:bodyDiv w:val="1"/>
      <w:marLeft w:val="0"/>
      <w:marRight w:val="0"/>
      <w:marTop w:val="0"/>
      <w:marBottom w:val="0"/>
      <w:divBdr>
        <w:top w:val="none" w:sz="0" w:space="0" w:color="auto"/>
        <w:left w:val="none" w:sz="0" w:space="0" w:color="auto"/>
        <w:bottom w:val="none" w:sz="0" w:space="0" w:color="auto"/>
        <w:right w:val="none" w:sz="0" w:space="0" w:color="auto"/>
      </w:divBdr>
    </w:div>
    <w:div w:id="1311515563">
      <w:bodyDiv w:val="1"/>
      <w:marLeft w:val="0"/>
      <w:marRight w:val="0"/>
      <w:marTop w:val="0"/>
      <w:marBottom w:val="0"/>
      <w:divBdr>
        <w:top w:val="none" w:sz="0" w:space="0" w:color="auto"/>
        <w:left w:val="none" w:sz="0" w:space="0" w:color="auto"/>
        <w:bottom w:val="none" w:sz="0" w:space="0" w:color="auto"/>
        <w:right w:val="none" w:sz="0" w:space="0" w:color="auto"/>
      </w:divBdr>
    </w:div>
    <w:div w:id="1383212541">
      <w:bodyDiv w:val="1"/>
      <w:marLeft w:val="0"/>
      <w:marRight w:val="0"/>
      <w:marTop w:val="0"/>
      <w:marBottom w:val="0"/>
      <w:divBdr>
        <w:top w:val="none" w:sz="0" w:space="0" w:color="auto"/>
        <w:left w:val="none" w:sz="0" w:space="0" w:color="auto"/>
        <w:bottom w:val="none" w:sz="0" w:space="0" w:color="auto"/>
        <w:right w:val="none" w:sz="0" w:space="0" w:color="auto"/>
      </w:divBdr>
    </w:div>
    <w:div w:id="1396856208">
      <w:bodyDiv w:val="1"/>
      <w:marLeft w:val="0"/>
      <w:marRight w:val="0"/>
      <w:marTop w:val="0"/>
      <w:marBottom w:val="0"/>
      <w:divBdr>
        <w:top w:val="none" w:sz="0" w:space="0" w:color="auto"/>
        <w:left w:val="none" w:sz="0" w:space="0" w:color="auto"/>
        <w:bottom w:val="none" w:sz="0" w:space="0" w:color="auto"/>
        <w:right w:val="none" w:sz="0" w:space="0" w:color="auto"/>
      </w:divBdr>
    </w:div>
    <w:div w:id="1446387632">
      <w:bodyDiv w:val="1"/>
      <w:marLeft w:val="0"/>
      <w:marRight w:val="0"/>
      <w:marTop w:val="0"/>
      <w:marBottom w:val="0"/>
      <w:divBdr>
        <w:top w:val="none" w:sz="0" w:space="0" w:color="auto"/>
        <w:left w:val="none" w:sz="0" w:space="0" w:color="auto"/>
        <w:bottom w:val="none" w:sz="0" w:space="0" w:color="auto"/>
        <w:right w:val="none" w:sz="0" w:space="0" w:color="auto"/>
      </w:divBdr>
    </w:div>
    <w:div w:id="1536884810">
      <w:bodyDiv w:val="1"/>
      <w:marLeft w:val="0"/>
      <w:marRight w:val="0"/>
      <w:marTop w:val="0"/>
      <w:marBottom w:val="0"/>
      <w:divBdr>
        <w:top w:val="none" w:sz="0" w:space="0" w:color="auto"/>
        <w:left w:val="none" w:sz="0" w:space="0" w:color="auto"/>
        <w:bottom w:val="none" w:sz="0" w:space="0" w:color="auto"/>
        <w:right w:val="none" w:sz="0" w:space="0" w:color="auto"/>
      </w:divBdr>
    </w:div>
    <w:div w:id="1594970052">
      <w:bodyDiv w:val="1"/>
      <w:marLeft w:val="0"/>
      <w:marRight w:val="0"/>
      <w:marTop w:val="0"/>
      <w:marBottom w:val="0"/>
      <w:divBdr>
        <w:top w:val="none" w:sz="0" w:space="0" w:color="auto"/>
        <w:left w:val="none" w:sz="0" w:space="0" w:color="auto"/>
        <w:bottom w:val="none" w:sz="0" w:space="0" w:color="auto"/>
        <w:right w:val="none" w:sz="0" w:space="0" w:color="auto"/>
      </w:divBdr>
    </w:div>
    <w:div w:id="1596328019">
      <w:bodyDiv w:val="1"/>
      <w:marLeft w:val="0"/>
      <w:marRight w:val="0"/>
      <w:marTop w:val="0"/>
      <w:marBottom w:val="0"/>
      <w:divBdr>
        <w:top w:val="none" w:sz="0" w:space="0" w:color="auto"/>
        <w:left w:val="none" w:sz="0" w:space="0" w:color="auto"/>
        <w:bottom w:val="none" w:sz="0" w:space="0" w:color="auto"/>
        <w:right w:val="none" w:sz="0" w:space="0" w:color="auto"/>
      </w:divBdr>
    </w:div>
    <w:div w:id="1609698324">
      <w:bodyDiv w:val="1"/>
      <w:marLeft w:val="0"/>
      <w:marRight w:val="0"/>
      <w:marTop w:val="0"/>
      <w:marBottom w:val="0"/>
      <w:divBdr>
        <w:top w:val="none" w:sz="0" w:space="0" w:color="auto"/>
        <w:left w:val="none" w:sz="0" w:space="0" w:color="auto"/>
        <w:bottom w:val="none" w:sz="0" w:space="0" w:color="auto"/>
        <w:right w:val="none" w:sz="0" w:space="0" w:color="auto"/>
      </w:divBdr>
    </w:div>
    <w:div w:id="1672297652">
      <w:bodyDiv w:val="1"/>
      <w:marLeft w:val="0"/>
      <w:marRight w:val="0"/>
      <w:marTop w:val="0"/>
      <w:marBottom w:val="0"/>
      <w:divBdr>
        <w:top w:val="none" w:sz="0" w:space="0" w:color="auto"/>
        <w:left w:val="none" w:sz="0" w:space="0" w:color="auto"/>
        <w:bottom w:val="none" w:sz="0" w:space="0" w:color="auto"/>
        <w:right w:val="none" w:sz="0" w:space="0" w:color="auto"/>
      </w:divBdr>
    </w:div>
    <w:div w:id="1683193782">
      <w:bodyDiv w:val="1"/>
      <w:marLeft w:val="0"/>
      <w:marRight w:val="0"/>
      <w:marTop w:val="0"/>
      <w:marBottom w:val="0"/>
      <w:divBdr>
        <w:top w:val="none" w:sz="0" w:space="0" w:color="auto"/>
        <w:left w:val="none" w:sz="0" w:space="0" w:color="auto"/>
        <w:bottom w:val="none" w:sz="0" w:space="0" w:color="auto"/>
        <w:right w:val="none" w:sz="0" w:space="0" w:color="auto"/>
      </w:divBdr>
    </w:div>
    <w:div w:id="1691254324">
      <w:bodyDiv w:val="1"/>
      <w:marLeft w:val="0"/>
      <w:marRight w:val="0"/>
      <w:marTop w:val="0"/>
      <w:marBottom w:val="0"/>
      <w:divBdr>
        <w:top w:val="none" w:sz="0" w:space="0" w:color="auto"/>
        <w:left w:val="none" w:sz="0" w:space="0" w:color="auto"/>
        <w:bottom w:val="none" w:sz="0" w:space="0" w:color="auto"/>
        <w:right w:val="none" w:sz="0" w:space="0" w:color="auto"/>
      </w:divBdr>
    </w:div>
    <w:div w:id="1729303991">
      <w:bodyDiv w:val="1"/>
      <w:marLeft w:val="0"/>
      <w:marRight w:val="0"/>
      <w:marTop w:val="0"/>
      <w:marBottom w:val="0"/>
      <w:divBdr>
        <w:top w:val="none" w:sz="0" w:space="0" w:color="auto"/>
        <w:left w:val="none" w:sz="0" w:space="0" w:color="auto"/>
        <w:bottom w:val="none" w:sz="0" w:space="0" w:color="auto"/>
        <w:right w:val="none" w:sz="0" w:space="0" w:color="auto"/>
      </w:divBdr>
    </w:div>
    <w:div w:id="1731074731">
      <w:bodyDiv w:val="1"/>
      <w:marLeft w:val="0"/>
      <w:marRight w:val="0"/>
      <w:marTop w:val="0"/>
      <w:marBottom w:val="0"/>
      <w:divBdr>
        <w:top w:val="none" w:sz="0" w:space="0" w:color="auto"/>
        <w:left w:val="none" w:sz="0" w:space="0" w:color="auto"/>
        <w:bottom w:val="none" w:sz="0" w:space="0" w:color="auto"/>
        <w:right w:val="none" w:sz="0" w:space="0" w:color="auto"/>
      </w:divBdr>
    </w:div>
    <w:div w:id="1788695166">
      <w:bodyDiv w:val="1"/>
      <w:marLeft w:val="0"/>
      <w:marRight w:val="0"/>
      <w:marTop w:val="0"/>
      <w:marBottom w:val="0"/>
      <w:divBdr>
        <w:top w:val="none" w:sz="0" w:space="0" w:color="auto"/>
        <w:left w:val="none" w:sz="0" w:space="0" w:color="auto"/>
        <w:bottom w:val="none" w:sz="0" w:space="0" w:color="auto"/>
        <w:right w:val="none" w:sz="0" w:space="0" w:color="auto"/>
      </w:divBdr>
    </w:div>
    <w:div w:id="1794981909">
      <w:bodyDiv w:val="1"/>
      <w:marLeft w:val="0"/>
      <w:marRight w:val="0"/>
      <w:marTop w:val="0"/>
      <w:marBottom w:val="0"/>
      <w:divBdr>
        <w:top w:val="none" w:sz="0" w:space="0" w:color="auto"/>
        <w:left w:val="none" w:sz="0" w:space="0" w:color="auto"/>
        <w:bottom w:val="none" w:sz="0" w:space="0" w:color="auto"/>
        <w:right w:val="none" w:sz="0" w:space="0" w:color="auto"/>
      </w:divBdr>
    </w:div>
    <w:div w:id="1832063454">
      <w:bodyDiv w:val="1"/>
      <w:marLeft w:val="0"/>
      <w:marRight w:val="0"/>
      <w:marTop w:val="0"/>
      <w:marBottom w:val="0"/>
      <w:divBdr>
        <w:top w:val="none" w:sz="0" w:space="0" w:color="auto"/>
        <w:left w:val="none" w:sz="0" w:space="0" w:color="auto"/>
        <w:bottom w:val="none" w:sz="0" w:space="0" w:color="auto"/>
        <w:right w:val="none" w:sz="0" w:space="0" w:color="auto"/>
      </w:divBdr>
    </w:div>
    <w:div w:id="1874685007">
      <w:bodyDiv w:val="1"/>
      <w:marLeft w:val="0"/>
      <w:marRight w:val="0"/>
      <w:marTop w:val="0"/>
      <w:marBottom w:val="0"/>
      <w:divBdr>
        <w:top w:val="none" w:sz="0" w:space="0" w:color="auto"/>
        <w:left w:val="none" w:sz="0" w:space="0" w:color="auto"/>
        <w:bottom w:val="none" w:sz="0" w:space="0" w:color="auto"/>
        <w:right w:val="none" w:sz="0" w:space="0" w:color="auto"/>
      </w:divBdr>
    </w:div>
    <w:div w:id="1878198888">
      <w:bodyDiv w:val="1"/>
      <w:marLeft w:val="0"/>
      <w:marRight w:val="0"/>
      <w:marTop w:val="0"/>
      <w:marBottom w:val="0"/>
      <w:divBdr>
        <w:top w:val="none" w:sz="0" w:space="0" w:color="auto"/>
        <w:left w:val="none" w:sz="0" w:space="0" w:color="auto"/>
        <w:bottom w:val="none" w:sz="0" w:space="0" w:color="auto"/>
        <w:right w:val="none" w:sz="0" w:space="0" w:color="auto"/>
      </w:divBdr>
    </w:div>
    <w:div w:id="1881475046">
      <w:bodyDiv w:val="1"/>
      <w:marLeft w:val="0"/>
      <w:marRight w:val="0"/>
      <w:marTop w:val="0"/>
      <w:marBottom w:val="0"/>
      <w:divBdr>
        <w:top w:val="none" w:sz="0" w:space="0" w:color="auto"/>
        <w:left w:val="none" w:sz="0" w:space="0" w:color="auto"/>
        <w:bottom w:val="none" w:sz="0" w:space="0" w:color="auto"/>
        <w:right w:val="none" w:sz="0" w:space="0" w:color="auto"/>
      </w:divBdr>
    </w:div>
    <w:div w:id="1892032853">
      <w:bodyDiv w:val="1"/>
      <w:marLeft w:val="0"/>
      <w:marRight w:val="0"/>
      <w:marTop w:val="0"/>
      <w:marBottom w:val="0"/>
      <w:divBdr>
        <w:top w:val="none" w:sz="0" w:space="0" w:color="auto"/>
        <w:left w:val="none" w:sz="0" w:space="0" w:color="auto"/>
        <w:bottom w:val="none" w:sz="0" w:space="0" w:color="auto"/>
        <w:right w:val="none" w:sz="0" w:space="0" w:color="auto"/>
      </w:divBdr>
    </w:div>
    <w:div w:id="1906837292">
      <w:bodyDiv w:val="1"/>
      <w:marLeft w:val="0"/>
      <w:marRight w:val="0"/>
      <w:marTop w:val="0"/>
      <w:marBottom w:val="0"/>
      <w:divBdr>
        <w:top w:val="none" w:sz="0" w:space="0" w:color="auto"/>
        <w:left w:val="none" w:sz="0" w:space="0" w:color="auto"/>
        <w:bottom w:val="none" w:sz="0" w:space="0" w:color="auto"/>
        <w:right w:val="none" w:sz="0" w:space="0" w:color="auto"/>
      </w:divBdr>
    </w:div>
    <w:div w:id="1908147263">
      <w:bodyDiv w:val="1"/>
      <w:marLeft w:val="0"/>
      <w:marRight w:val="0"/>
      <w:marTop w:val="0"/>
      <w:marBottom w:val="0"/>
      <w:divBdr>
        <w:top w:val="none" w:sz="0" w:space="0" w:color="auto"/>
        <w:left w:val="none" w:sz="0" w:space="0" w:color="auto"/>
        <w:bottom w:val="none" w:sz="0" w:space="0" w:color="auto"/>
        <w:right w:val="none" w:sz="0" w:space="0" w:color="auto"/>
      </w:divBdr>
    </w:div>
    <w:div w:id="1938823712">
      <w:bodyDiv w:val="1"/>
      <w:marLeft w:val="0"/>
      <w:marRight w:val="0"/>
      <w:marTop w:val="0"/>
      <w:marBottom w:val="0"/>
      <w:divBdr>
        <w:top w:val="none" w:sz="0" w:space="0" w:color="auto"/>
        <w:left w:val="none" w:sz="0" w:space="0" w:color="auto"/>
        <w:bottom w:val="none" w:sz="0" w:space="0" w:color="auto"/>
        <w:right w:val="none" w:sz="0" w:space="0" w:color="auto"/>
      </w:divBdr>
    </w:div>
    <w:div w:id="1998875455">
      <w:bodyDiv w:val="1"/>
      <w:marLeft w:val="0"/>
      <w:marRight w:val="0"/>
      <w:marTop w:val="0"/>
      <w:marBottom w:val="0"/>
      <w:divBdr>
        <w:top w:val="none" w:sz="0" w:space="0" w:color="auto"/>
        <w:left w:val="none" w:sz="0" w:space="0" w:color="auto"/>
        <w:bottom w:val="none" w:sz="0" w:space="0" w:color="auto"/>
        <w:right w:val="none" w:sz="0" w:space="0" w:color="auto"/>
      </w:divBdr>
    </w:div>
    <w:div w:id="20368062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The11</b:Tag>
    <b:SourceType>InternetSite</b:SourceType>
    <b:Guid>{4D54E2B6-2F95-41B2-9CB5-6E231911A8FE}</b:Guid>
    <b:Title>WebGL Specification Version 1.0</b:Title>
    <b:Year>2011</b:Year>
    <b:Author>
      <b:Author>
        <b:Corporate>The Khronos Group</b:Corporate>
      </b:Author>
    </b:Author>
    <b:Month>3</b:Month>
    <b:URL>https://www.khronos.org/registry/webgl/specs/latest/1.0/</b:URL>
    <b:RefOrder>1</b:RefOrder>
  </b:Source>
  <b:Source>
    <b:Tag>The17</b:Tag>
    <b:SourceType>InternetSite</b:SourceType>
    <b:Guid>{08FAC512-98C1-4BD5-840A-B325AA699506}</b:Guid>
    <b:Author>
      <b:Author>
        <b:Corporate>The Khronos Group</b:Corporate>
      </b:Author>
    </b:Author>
    <b:Title>WebGL 2.0 Specification</b:Title>
    <b:Year>2017</b:Year>
    <b:Month>1</b:Month>
    <b:URL>https://www.khronos.org/registry/webgl/specs/latest/2.0/</b:URL>
    <b:RefOrder>3</b:RefOrder>
  </b:Source>
  <b:Source>
    <b:Tag>Chi24</b:Tag>
    <b:SourceType>ArticleInAPeriodical</b:SourceType>
    <b:Guid>{E84D458C-2EF1-4461-B15D-A0260C2169EB}</b:Guid>
    <b:Author>
      <b:Author>
        <b:NameList>
          <b:Person>
            <b:Last>Chickerur</b:Last>
            <b:First>Satyadhyan</b:First>
          </b:Person>
        </b:NameList>
      </b:Author>
    </b:Author>
    <b:Title>WebGL vs. WebGPU: A Performance Analysis for Web 3.0</b:Title>
    <b:Year>2024</b:Year>
    <b:PeriodicalTitle> Procedia Computer Science</b:PeriodicalTitle>
    <b:Pages>1829-1838</b:Pages>
    <b:RefOrder>5</b:RefOrder>
  </b:Source>
  <b:Source>
    <b:Tag>Can24</b:Tag>
    <b:SourceType>InternetSite</b:SourceType>
    <b:Guid>{90207CE2-B4A2-4E0A-81D9-36041F927FCA}</b:Guid>
    <b:Title>Can I use... Support tables for HTML5, CSS3, etc</b:Title>
    <b:Year>2024</b:Year>
    <b:Author>
      <b:Author>
        <b:Corporate>Can I use</b:Corporate>
      </b:Author>
    </b:Author>
    <b:URL>https://caniuse.com</b:URL>
    <b:RefOrder>2</b:RefOrder>
  </b:Source>
  <b:Source>
    <b:Tag>The25</b:Tag>
    <b:SourceType>DocumentFromInternetSite</b:SourceType>
    <b:Guid>{488AD47B-58E0-4C63-B029-AC5375EEA90E}</b:Guid>
    <b:Title>Vulkan® 1.4.320 - A Specification</b:Title>
    <b:InternetSiteTitle>khronos.org</b:InternetSiteTitle>
    <b:Year>2025</b:Year>
    <b:URL>https://registry.khronos.org/vulkan/specs/latest/pdf/vkspec.pdf</b:URL>
    <b:Author>
      <b:Author>
        <b:Corporate>The Khronos® Vulkan Working Group</b:Corporate>
      </b:Author>
    </b:Author>
    <b:RefOrder>6</b:RefOrder>
  </b:Source>
  <b:Source>
    <b:Tag>W3C25</b:Tag>
    <b:SourceType>InternetSite</b:SourceType>
    <b:Guid>{6F88BD5A-BDBF-41D8-A920-6A7CF7096979}</b:Guid>
    <b:Author>
      <b:Author>
        <b:Corporate>W3C</b:Corporate>
      </b:Author>
    </b:Author>
    <b:Title>WebGPU API — Latest Working Draft</b:Title>
    <b:InternetSiteTitle>w3.org</b:InternetSiteTitle>
    <b:Year>2025</b:Year>
    <b:URL>https://www.w3.org/TR/webgpu/</b:URL>
    <b:RefOrder>7</b:RefOrder>
  </b:Source>
  <b:Source>
    <b:Tag>Fra231</b:Tag>
    <b:SourceType>InternetSite</b:SourceType>
    <b:Guid>{26A5C446-743B-4CD8-B78D-64A13A81B3C0}</b:Guid>
    <b:Author>
      <b:Author>
        <b:NameList>
          <b:Person>
            <b:Last>Beaufort</b:Last>
            <b:First>François</b:First>
          </b:Person>
        </b:NameList>
      </b:Author>
    </b:Author>
    <b:Title>What's New in WebGPU (Chrome 113)</b:Title>
    <b:InternetSiteTitle>Chrome Developers Blog</b:InternetSiteTitle>
    <b:Year>2023</b:Year>
    <b:URL>https://developer.chrome.com/blog/new-in-webgpu-113/</b:URL>
    <b:RefOrder>9</b:RefOrder>
  </b:Source>
  <b:Source>
    <b:Tag>Ber24</b:Tag>
    <b:SourceType>DocumentFromInternetSite</b:SourceType>
    <b:Guid>{7441DCC8-81EF-4F3F-868C-030508D96AB7}</b:Guid>
    <b:Author>
      <b:Author>
        <b:NameList>
          <b:Person>
            <b:Last>Bernhardsson</b:Last>
            <b:First>A.</b:First>
          </b:Person>
        </b:NameList>
      </b:Author>
    </b:Author>
    <b:Title>Vulkan synchronization for WebGPU</b:Title>
    <b:InternetSiteTitle>vulkan.org</b:InternetSiteTitle>
    <b:Year>2024</b:Year>
    <b:URL>https://vulkan.org/user/pages/09.events/vulkanised-2024/vulkanised-2024-albin-bernhardsson-arm.pdf</b:URL>
    <b:RefOrder>8</b:RefOrder>
  </b:Source>
  <b:Source>
    <b:Tag>Web24</b:Tag>
    <b:SourceType>DocumentFromInternetSite</b:SourceType>
    <b:Guid>{66E0F6AF-F4BC-4D18-A860-BB88141B8C74}</b:Guid>
    <b:Author>
      <b:Author>
        <b:Corporate>WebGPU Experts</b:Corporate>
      </b:Author>
    </b:Author>
    <b:Title>The Best of WebGPU in September 2024</b:Title>
    <b:InternetSiteTitle>WebGPUExperts.com</b:InternetSiteTitle>
    <b:Year>2024</b:Year>
    <b:URL>https://www.webgpuexperts.com/best-webgpu-updates-september-2024</b:URL>
    <b:RefOrder>12</b:RefOrder>
  </b:Source>
  <b:Source>
    <b:Tag>W3C24</b:Tag>
    <b:SourceType>DocumentFromInternetSite</b:SourceType>
    <b:Guid>{854CB6EB-676E-472F-A7AC-4E64D06E7CBF}</b:Guid>
    <b:Author>
      <b:Author>
        <b:Corporate>W3C News</b:Corporate>
      </b:Author>
    </b:Author>
    <b:Title>W3C Invites Implementations of WebGPU</b:Title>
    <b:InternetSiteTitle>W3C News</b:InternetSiteTitle>
    <b:Year>2024</b:Year>
    <b:URL>https://www.w3.org/news/2024/w3c-invites-implementations-of-webgpu/</b:URL>
    <b:RefOrder>11</b:RefOrder>
  </b:Source>
  <b:Source>
    <b:Tag>Moz24</b:Tag>
    <b:SourceType>DocumentFromInternetSite</b:SourceType>
    <b:Guid>{B2A340A4-60C6-4F1E-A8BB-25CC3FCFCEDC}</b:Guid>
    <b:Author>
      <b:Author>
        <b:Corporate>Mozilla Security Team</b:Corporate>
      </b:Author>
    </b:Author>
    <b:Title>Firefox Release Notes</b:Title>
    <b:InternetSiteTitle>Mozilla Security Blog</b:InternetSiteTitle>
    <b:Year>2024</b:Year>
    <b:URL>https://www.mozilla.org/en-US/firefox/110.0/releasenotes/</b:URL>
    <b:RefOrder>10</b:RefOrder>
  </b:Source>
  <b:Source>
    <b:Tag>Fra23</b:Tag>
    <b:SourceType>InternetSite</b:SourceType>
    <b:Guid>{CF3C55DF-29CC-4FC3-8D54-C5A2D8721EF8}</b:Guid>
    <b:Title>WebGPU Fundamentals</b:Title>
    <b:Year>2023</b:Year>
    <b:Author>
      <b:Author>
        <b:NameList>
          <b:Person>
            <b:Last>Beaufort</b:Last>
            <b:First>François</b:First>
          </b:Person>
        </b:NameList>
      </b:Author>
    </b:Author>
    <b:InternetSiteTitle>Google Developers</b:InternetSiteTitle>
    <b:URL>https://developers.google.com/web/updates/2023/webgpu</b:URL>
    <b:RefOrder>14</b:RefOrder>
  </b:Source>
  <b:Source>
    <b:Tag>KEN22</b:Tag>
    <b:SourceType>Book</b:SourceType>
    <b:Guid>{3D2F523C-AB2F-44D3-8F03-A3BD5CF11D72}</b:Guid>
    <b:Author>
      <b:Author>
        <b:NameList>
          <b:Person>
            <b:Last>Kenwright</b:Last>
            <b:First>Ben</b:First>
          </b:Person>
        </b:NameList>
      </b:Author>
    </b:Author>
    <b:Title>Introduction to Computer Graphics with WebGL/WebGPU</b:Title>
    <b:Year>2022</b:Year>
    <b:Publisher>CRC Press</b:Publisher>
    <b:RefOrder>13</b:RefOrder>
  </b:Source>
  <b:Source>
    <b:Tag>Sat24</b:Tag>
    <b:SourceType>DocumentFromInternetSite</b:SourceType>
    <b:Guid>{6F491DA5-D1FE-4E0A-ABE0-98043A9FDFF7}</b:Guid>
    <b:Title>WebGL vs. WebGPU: A Performance Analysis for Web 3.0</b:Title>
    <b:Year>2024</b:Year>
    <b:Author>
      <b:Author>
        <b:NameList>
          <b:Person>
            <b:Last>Chickerur</b:Last>
            <b:First>S.</b:First>
            <b:Middle>et al.</b:Middle>
          </b:Person>
        </b:NameList>
      </b:Author>
    </b:Author>
    <b:InternetSiteTitle>Science Direct</b:InternetSiteTitle>
    <b:URL>https://www.sciencedirect.com/science/article/pii/S1877050924006410</b:URL>
    <b:RefOrder>20</b:RefOrder>
  </b:Source>
  <b:Source>
    <b:Tag>MOZ24</b:Tag>
    <b:SourceType>InternetSite</b:SourceType>
    <b:Guid>{035BFDC7-985C-4494-ABC7-6B802A94A4DE}</b:Guid>
    <b:Author>
      <b:Author>
        <b:Corporate>MDN Web Docs</b:Corporate>
      </b:Author>
    </b:Author>
    <b:Title>WebGL API</b:Title>
    <b:InternetSiteTitle>MOZILLA DEVELOPER NETWORK</b:InternetSiteTitle>
    <b:Year>2024</b:Year>
    <b:URL>https://developer.mozilla.org/en-US/docs/Web/API/WebGL_API</b:URL>
    <b:RefOrder>4</b:RefOrder>
  </b:Source>
  <b:Source>
    <b:Tag>Cab25</b:Tag>
    <b:SourceType>InternetSite</b:SourceType>
    <b:Guid>{BBE268A9-9899-425C-A89C-32C4889915E9}</b:Guid>
    <b:Title>Three.js Documentation</b:Title>
    <b:InternetSiteTitle>threejs.org</b:InternetSiteTitle>
    <b:Year>2025</b:Year>
    <b:URL>https://threejs.org/docs/</b:URL>
    <b:Author>
      <b:Author>
        <b:NameList>
          <b:Person>
            <b:Last>Cabello</b:Last>
            <b:First>R.</b:First>
            <b:Middle>et al.</b:Middle>
          </b:Person>
        </b:NameList>
      </b:Author>
    </b:Author>
    <b:RefOrder>17</b:RefOrder>
  </b:Source>
  <b:Source>
    <b:Tag>Bab25</b:Tag>
    <b:SourceType>InternetSite</b:SourceType>
    <b:Guid>{438D3463-5CFB-442F-9F25-594B80E4C3FA}</b:Guid>
    <b:Author>
      <b:Author>
        <b:Corporate>Babylon.js Team</b:Corporate>
      </b:Author>
    </b:Author>
    <b:Title>Babylon.js Documentation</b:Title>
    <b:InternetSiteTitle>doc.babylonjs.com/</b:InternetSiteTitle>
    <b:Year>2025</b:Year>
    <b:URL>https://doc.babylonjs.com/</b:URL>
    <b:RefOrder>18</b:RefOrder>
  </b:Source>
  <b:Source>
    <b:Tag>Pla25</b:Tag>
    <b:SourceType>InternetSite</b:SourceType>
    <b:Guid>{C50023D6-5544-4F1F-92DF-CE69DAE8FCB7}</b:Guid>
    <b:Author>
      <b:Author>
        <b:Corporate>PlayCanvas</b:Corporate>
      </b:Author>
    </b:Author>
    <b:Title>Developer Guide</b:Title>
    <b:Year>2025</b:Year>
    <b:URL>https://developer.playcanvas.com/</b:URL>
    <b:RefOrder>19</b:RefOrder>
  </b:Source>
  <b:Source>
    <b:Tag>Fra24</b:Tag>
    <b:SourceType>DocumentFromInternetSite</b:SourceType>
    <b:Guid>{75934A3E-830B-4DB4-82B8-311E6E589CF7}</b:Guid>
    <b:Author>
      <b:Author>
        <b:NameList>
          <b:Person>
            <b:Last>Fransson</b:Last>
            <b:First> E.</b:First>
          </b:Person>
          <b:Person>
            <b:Last>Hermansson</b:Last>
            <b:First> J.</b:First>
          </b:Person>
          <b:Person>
            <b:Last> Hu</b:Last>
            <b:First> Y.</b:First>
          </b:Person>
        </b:NameList>
      </b:Author>
    </b:Author>
    <b:Title>A Comparison of Performance on WebGPU and WebGL in the Godot Game Engine</b:Title>
    <b:InternetSiteTitle>diva-portal</b:InternetSiteTitle>
    <b:Year>2024</b:Year>
    <b:URL>https://www.diva-portal.org/smash/get/diva2%3A1762429/FULLTEXT01.pdf</b:URL>
    <b:RefOrder>15</b:RefOrder>
  </b:Source>
  <b:Source>
    <b:Tag>kva17</b:Tag>
    <b:SourceType>DocumentFromInternetSite</b:SourceType>
    <b:Guid>{03AF1661-FD5D-4334-8341-69C3E8B04EB2}</b:Guid>
    <b:Author>
      <b:Author>
        <b:NameList>
          <b:Person>
            <b:Last>kvark</b:Last>
          </b:Person>
        </b:NameList>
      </b:Author>
    </b:Author>
    <b:Title>GitHub Issue #27</b:Title>
    <b:InternetSiteTitle>GitHub</b:InternetSiteTitle>
    <b:Year>2017</b:Year>
    <b:URL>https://github.com/gpuweb/gpuweb/issues/27</b:URL>
    <b:RefOrder>16</b:RefOrder>
  </b:Source>
</b:Sources>
</file>

<file path=customXml/itemProps1.xml><?xml version="1.0" encoding="utf-8"?>
<ds:datastoreItem xmlns:ds="http://schemas.openxmlformats.org/officeDocument/2006/customXml" ds:itemID="{0D8B19BF-8276-46B6-948E-1DDAA2818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30</Pages>
  <Words>6137</Words>
  <Characters>36212</Characters>
  <Application>Microsoft Office Word</Application>
  <DocSecurity>0</DocSecurity>
  <Lines>301</Lines>
  <Paragraphs>84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Valerij Šlovikov</cp:lastModifiedBy>
  <cp:revision>1</cp:revision>
  <dcterms:created xsi:type="dcterms:W3CDTF">2023-11-26T16:21:00Z</dcterms:created>
  <dcterms:modified xsi:type="dcterms:W3CDTF">2025-07-04T17:22:00Z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2017-09-27T00:00:00Z</vt:filetime>
  </property>
  <property fmtid="{D5CDD505-2E9C-101B-9397-08002B2CF9AE}" pid="3" name="Creator">
    <vt:lpwstr>Writer</vt:lpwstr>
  </property>
  <property fmtid="{D5CDD505-2E9C-101B-9397-08002B2CF9AE}" pid="4" name="LastSaved">
    <vt:filetime>2020-06-15T00:00:00Z</vt:filetime>
  </property>
</Properties>
</file>